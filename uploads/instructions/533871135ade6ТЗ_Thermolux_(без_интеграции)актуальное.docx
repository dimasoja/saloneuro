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171" w:rsidRPr="00B16046" w:rsidRDefault="00023551" w:rsidP="00023551">
      <w:pPr>
        <w:jc w:val="center"/>
      </w:pPr>
      <w:r>
        <w:t>Техническое задание на создание сайта</w:t>
      </w:r>
      <w:r w:rsidR="00832A66">
        <w:t xml:space="preserve"> производителя </w:t>
      </w:r>
      <w:r>
        <w:t xml:space="preserve"> </w:t>
      </w:r>
      <w:proofErr w:type="spellStart"/>
      <w:r>
        <w:rPr>
          <w:lang w:val="en-US"/>
        </w:rPr>
        <w:t>Thermolux</w:t>
      </w:r>
      <w:proofErr w:type="spellEnd"/>
      <w:r w:rsidRPr="00023551">
        <w:t>-</w:t>
      </w:r>
      <w:r>
        <w:rPr>
          <w:lang w:val="en-US"/>
        </w:rPr>
        <w:t>euro</w:t>
      </w:r>
      <w:r w:rsidRPr="00023551">
        <w:t>.</w:t>
      </w:r>
      <w:proofErr w:type="spellStart"/>
      <w:r>
        <w:rPr>
          <w:lang w:val="en-US"/>
        </w:rPr>
        <w:t>ru</w:t>
      </w:r>
      <w:proofErr w:type="spellEnd"/>
      <w:r w:rsidR="00B16046" w:rsidRPr="00B16046">
        <w:t xml:space="preserve"> </w:t>
      </w:r>
    </w:p>
    <w:p w:rsidR="00BC2B7C" w:rsidRDefault="00BF2600" w:rsidP="00BC2B7C">
      <w:r>
        <w:t>Срок: Первая неделя Апреля 2014</w:t>
      </w:r>
    </w:p>
    <w:p w:rsidR="006647D4" w:rsidRDefault="006647D4" w:rsidP="00BC2B7C"/>
    <w:p w:rsidR="00BC2B7C" w:rsidRPr="00B77128" w:rsidRDefault="00B77128" w:rsidP="00BC2B7C">
      <w:pPr>
        <w:rPr>
          <w:b/>
        </w:rPr>
      </w:pPr>
      <w:r w:rsidRPr="00B77128">
        <w:rPr>
          <w:b/>
        </w:rPr>
        <w:t xml:space="preserve">1. Короткое описание и </w:t>
      </w:r>
      <w:r w:rsidR="000E0C86" w:rsidRPr="00B77128">
        <w:rPr>
          <w:b/>
        </w:rPr>
        <w:t>решения проекта</w:t>
      </w:r>
      <w:r w:rsidR="00BC2B7C" w:rsidRPr="00B77128">
        <w:rPr>
          <w:b/>
        </w:rPr>
        <w:t xml:space="preserve">: </w:t>
      </w:r>
    </w:p>
    <w:p w:rsidR="00D75414" w:rsidRPr="00D75414" w:rsidDel="00A338C9" w:rsidRDefault="006647D4" w:rsidP="00BC2B7C">
      <w:pPr>
        <w:rPr>
          <w:del w:id="0" w:author="1" w:date="2014-02-24T09:14:00Z"/>
        </w:rPr>
      </w:pPr>
      <w:r>
        <w:t>1.</w:t>
      </w:r>
      <w:r w:rsidR="00E75A79">
        <w:t xml:space="preserve"> Заказ товара.</w:t>
      </w:r>
      <w:r>
        <w:t xml:space="preserve"> </w:t>
      </w:r>
      <w:r w:rsidR="00D75414">
        <w:t xml:space="preserve">На домене </w:t>
      </w:r>
      <w:proofErr w:type="spellStart"/>
      <w:r w:rsidR="00D75414">
        <w:rPr>
          <w:lang w:val="en-US"/>
        </w:rPr>
        <w:t>thermolux</w:t>
      </w:r>
      <w:proofErr w:type="spellEnd"/>
      <w:r w:rsidR="00D75414" w:rsidRPr="00D75414">
        <w:t>-</w:t>
      </w:r>
      <w:r w:rsidR="00D75414">
        <w:rPr>
          <w:lang w:val="en-US"/>
        </w:rPr>
        <w:t>euro</w:t>
      </w:r>
      <w:r w:rsidR="00D75414" w:rsidRPr="00D75414">
        <w:t>.</w:t>
      </w:r>
      <w:proofErr w:type="spellStart"/>
      <w:r w:rsidR="00D75414">
        <w:rPr>
          <w:lang w:val="en-US"/>
        </w:rPr>
        <w:t>ru</w:t>
      </w:r>
      <w:proofErr w:type="spellEnd"/>
      <w:r w:rsidR="00D75414" w:rsidRPr="00D75414">
        <w:t xml:space="preserve"> </w:t>
      </w:r>
      <w:r w:rsidR="00D75414">
        <w:t xml:space="preserve">должна быть </w:t>
      </w:r>
      <w:r w:rsidR="00E75A79">
        <w:t>возможность</w:t>
      </w:r>
      <w:r w:rsidR="00D75414">
        <w:t xml:space="preserve"> </w:t>
      </w:r>
      <w:r w:rsidR="00E75A79">
        <w:t>заказа</w:t>
      </w:r>
      <w:r w:rsidR="00D75414">
        <w:t xml:space="preserve"> </w:t>
      </w:r>
      <w:r w:rsidR="00D75414" w:rsidRPr="007639C9">
        <w:t>товар</w:t>
      </w:r>
      <w:r w:rsidR="00EB3E73" w:rsidRPr="007639C9">
        <w:t>а</w:t>
      </w:r>
      <w:r w:rsidR="00D75414" w:rsidRPr="007639C9">
        <w:t xml:space="preserve"> </w:t>
      </w:r>
      <w:r w:rsidR="00EB3E73" w:rsidRPr="007639C9">
        <w:t>с комплектацией</w:t>
      </w:r>
      <w:del w:id="1" w:author="1" w:date="2014-02-24T09:43:00Z">
        <w:r w:rsidR="00B93922" w:rsidDel="008F6952">
          <w:delText xml:space="preserve"> </w:delText>
        </w:r>
      </w:del>
      <w:ins w:id="2" w:author="Nadejda" w:date="2014-02-17T15:43:00Z">
        <w:del w:id="3" w:author="1" w:date="2014-02-24T09:43:00Z">
          <w:r w:rsidR="00B93922" w:rsidDel="008F6952">
            <w:delText>(</w:delText>
          </w:r>
        </w:del>
        <w:del w:id="4" w:author="1" w:date="2014-02-24T09:44:00Z">
          <w:r w:rsidR="00B93922" w:rsidDel="001839D5">
            <w:delText>распечать заказ</w:delText>
          </w:r>
        </w:del>
        <w:del w:id="5" w:author="1" w:date="2014-02-24T09:43:00Z">
          <w:r w:rsidR="00B93922" w:rsidDel="008F6952">
            <w:delText>)</w:delText>
          </w:r>
        </w:del>
      </w:ins>
      <w:r w:rsidR="00D75414">
        <w:t>.</w:t>
      </w:r>
      <w:r w:rsidR="00E75A79">
        <w:t xml:space="preserve"> </w:t>
      </w:r>
      <w:r w:rsidR="00EB3E73">
        <w:t>Товар комплектуется опциями, к товару можно заказать аксессуары. Комплектующие, нельзя заказать отдельно от товара, аксессуары можно.</w:t>
      </w:r>
      <w:r w:rsidR="007639C9">
        <w:t xml:space="preserve"> Аксессуары имеют отдельный раздел на сайте.</w:t>
      </w:r>
      <w:r w:rsidR="00EB3E73">
        <w:t xml:space="preserve"> Заказать товары</w:t>
      </w:r>
      <w:r w:rsidR="008670B7">
        <w:t xml:space="preserve"> с данного сайта</w:t>
      </w:r>
      <w:r w:rsidR="00EB3E73">
        <w:t xml:space="preserve"> может лишь партнер, частное лицо может лишь перейти на сайт интернет магазина</w:t>
      </w:r>
      <w:r w:rsidR="007639C9">
        <w:t xml:space="preserve"> и там заново скомплектовать те или иные товары</w:t>
      </w:r>
      <w:r w:rsidR="008670B7">
        <w:t xml:space="preserve"> и заказать его на сайте интернет магазина</w:t>
      </w:r>
      <w:r w:rsidR="007639C9">
        <w:t>.</w:t>
      </w:r>
      <w:r w:rsidR="00B93922">
        <w:t xml:space="preserve"> </w:t>
      </w:r>
      <w:ins w:id="6" w:author="Nadejda" w:date="2014-02-17T15:44:00Z">
        <w:r w:rsidR="00B93922">
          <w:t xml:space="preserve"> Возле каждой позиции товара</w:t>
        </w:r>
      </w:ins>
      <w:ins w:id="7" w:author="1" w:date="2014-02-24T09:21:00Z">
        <w:r w:rsidR="00A338C9">
          <w:t>, при нажатии на поле заказать комплектацию,</w:t>
        </w:r>
      </w:ins>
      <w:ins w:id="8" w:author="Nadejda" w:date="2014-02-17T15:44:00Z">
        <w:r w:rsidR="00B93922">
          <w:t xml:space="preserve"> дол</w:t>
        </w:r>
      </w:ins>
      <w:ins w:id="9" w:author="1" w:date="2014-02-24T09:22:00Z">
        <w:r w:rsidR="00A338C9">
          <w:t>ж</w:t>
        </w:r>
      </w:ins>
      <w:ins w:id="10" w:author="Nadejda" w:date="2014-02-17T15:44:00Z">
        <w:r w:rsidR="00B93922">
          <w:t xml:space="preserve">но </w:t>
        </w:r>
      </w:ins>
      <w:ins w:id="11" w:author="1" w:date="2014-02-24T09:24:00Z">
        <w:r w:rsidR="00371CAD">
          <w:t>раскрываться</w:t>
        </w:r>
      </w:ins>
      <w:ins w:id="12" w:author="1" w:date="2014-02-24T09:22:00Z">
        <w:r w:rsidR="00A338C9">
          <w:t xml:space="preserve"> окно и появляться</w:t>
        </w:r>
      </w:ins>
      <w:ins w:id="13" w:author="Nadejda" w:date="2014-02-17T15:44:00Z">
        <w:del w:id="14" w:author="1" w:date="2014-02-24T09:23:00Z">
          <w:r w:rsidR="00B93922" w:rsidDel="00A338C9">
            <w:delText>быть</w:delText>
          </w:r>
        </w:del>
        <w:r w:rsidR="00B93922">
          <w:t xml:space="preserve"> пояснение: Вы можете скомплектовать Вашу ванну и </w:t>
        </w:r>
      </w:ins>
      <w:ins w:id="15" w:author="Nadejda" w:date="2014-02-17T15:46:00Z">
        <w:r w:rsidR="00B93922">
          <w:t xml:space="preserve">с </w:t>
        </w:r>
      </w:ins>
      <w:ins w:id="16" w:author="Nadejda" w:date="2014-02-17T15:45:00Z">
        <w:r w:rsidR="00B93922">
          <w:t>данным заказо</w:t>
        </w:r>
      </w:ins>
      <w:ins w:id="17" w:author="Nadejda" w:date="2014-02-17T15:46:00Z">
        <w:r w:rsidR="00B93922">
          <w:t>м</w:t>
        </w:r>
      </w:ins>
      <w:ins w:id="18" w:author="Nadejda" w:date="2014-02-17T15:45:00Z">
        <w:r w:rsidR="00B93922">
          <w:t xml:space="preserve"> обратиться в  магазин в вашем городе. Если вы хотите </w:t>
        </w:r>
      </w:ins>
      <w:ins w:id="19" w:author="Nadejda" w:date="2014-02-17T15:46:00Z">
        <w:r w:rsidR="00B93922">
          <w:t>совершить покупку через Интернет магазин</w:t>
        </w:r>
      </w:ins>
      <w:ins w:id="20" w:author="Nadejda" w:date="2014-02-17T15:47:00Z">
        <w:r w:rsidR="00B93922">
          <w:t xml:space="preserve"> и получить ванну с доставкой, перейдите в </w:t>
        </w:r>
      </w:ins>
      <w:ins w:id="21" w:author="Nadejda" w:date="2014-02-17T15:48:00Z">
        <w:r w:rsidR="00B93922">
          <w:t>наш</w:t>
        </w:r>
      </w:ins>
      <w:ins w:id="22" w:author="Nadejda" w:date="2014-02-17T15:47:00Z">
        <w:r w:rsidR="00B93922">
          <w:t xml:space="preserve"> интернет магазин</w:t>
        </w:r>
      </w:ins>
      <w:ins w:id="23" w:author="Nadejda" w:date="2014-02-17T15:48:00Z">
        <w:r w:rsidR="00B93922">
          <w:t xml:space="preserve"> (ссылка с картинкой</w:t>
        </w:r>
        <w:del w:id="24" w:author="1" w:date="2014-02-24T09:14:00Z">
          <w:r w:rsidR="00B93922" w:rsidRPr="00B93922" w:rsidDel="00A338C9">
            <w:rPr>
              <w:rPrChange w:id="25" w:author="Nadejda" w:date="2014-02-17T15:48:00Z">
                <w:rPr>
                  <w:lang w:val="en-US"/>
                </w:rPr>
              </w:rPrChange>
            </w:rPr>
            <w:delText xml:space="preserve"> </w:delText>
          </w:r>
        </w:del>
        <w:proofErr w:type="spellStart"/>
        <w:r w:rsidR="00B93922">
          <w:rPr>
            <w:lang w:val="en-US"/>
          </w:rPr>
          <w:t>e</w:t>
        </w:r>
        <w:del w:id="26" w:author="1" w:date="2014-02-24T09:14:00Z">
          <w:r w:rsidR="00B93922" w:rsidRPr="00B93922" w:rsidDel="00A338C9">
            <w:rPr>
              <w:rPrChange w:id="27" w:author="Nadejda" w:date="2014-02-17T15:48:00Z">
                <w:rPr>
                  <w:lang w:val="en-US"/>
                </w:rPr>
              </w:rPrChange>
            </w:rPr>
            <w:delText>-</w:delText>
          </w:r>
        </w:del>
        <w:r w:rsidR="00B93922">
          <w:rPr>
            <w:lang w:val="en-US"/>
          </w:rPr>
          <w:t>shope</w:t>
        </w:r>
      </w:ins>
      <w:proofErr w:type="spellEnd"/>
      <w:ins w:id="28" w:author="1" w:date="2014-02-24T09:45:00Z">
        <w:r w:rsidR="001839D5">
          <w:t>,</w:t>
        </w:r>
      </w:ins>
      <w:ins w:id="29" w:author="1" w:date="2014-02-24T09:46:00Z">
        <w:r w:rsidR="001839D5">
          <w:t xml:space="preserve"> а также возможность</w:t>
        </w:r>
      </w:ins>
      <w:ins w:id="30" w:author="1" w:date="2014-02-24T09:45:00Z">
        <w:r w:rsidR="001839D5">
          <w:t xml:space="preserve"> отправить форму заказа производителю</w:t>
        </w:r>
      </w:ins>
      <w:ins w:id="31" w:author="Nadejda" w:date="2014-02-17T15:48:00Z">
        <w:del w:id="32" w:author="1" w:date="2014-02-24T09:46:00Z">
          <w:r w:rsidR="00B93922" w:rsidDel="001839D5">
            <w:delText xml:space="preserve"> </w:delText>
          </w:r>
        </w:del>
        <w:r w:rsidR="00B93922">
          <w:t>)</w:t>
        </w:r>
      </w:ins>
      <w:ins w:id="33" w:author="Nadejda" w:date="2014-02-17T15:47:00Z">
        <w:del w:id="34" w:author="1" w:date="2014-02-24T09:14:00Z">
          <w:r w:rsidR="00B93922" w:rsidRPr="004959BE" w:rsidDel="00A338C9">
            <w:rPr>
              <w:highlight w:val="yellow"/>
              <w:rPrChange w:id="35" w:author="1" w:date="2014-02-17T16:33:00Z">
                <w:rPr/>
              </w:rPrChange>
            </w:rPr>
            <w:delText>.</w:delText>
          </w:r>
        </w:del>
      </w:ins>
      <w:ins w:id="36" w:author="Nadejda" w:date="2014-02-17T15:44:00Z">
        <w:del w:id="37" w:author="1" w:date="2014-02-24T09:23:00Z">
          <w:r w:rsidR="00B93922" w:rsidDel="00A338C9">
            <w:delText xml:space="preserve"> </w:delText>
          </w:r>
        </w:del>
      </w:ins>
    </w:p>
    <w:p w:rsidR="000E0C86" w:rsidRPr="00D75414" w:rsidRDefault="007639C9" w:rsidP="000E0C86">
      <w:r>
        <w:t>2</w:t>
      </w:r>
      <w:r w:rsidR="000E0C86">
        <w:t>. Интеграция сайта производителя с личным кабинетом</w:t>
      </w:r>
      <w:r w:rsidR="00D75414" w:rsidRPr="00D75414">
        <w:t xml:space="preserve"> </w:t>
      </w:r>
      <w:r w:rsidR="00D75414">
        <w:t>партнера. Также воз</w:t>
      </w:r>
      <w:r w:rsidR="00486C5E">
        <w:t>м</w:t>
      </w:r>
      <w:r w:rsidR="00D75414">
        <w:t>ожность переноса заказа из фронтальной части с</w:t>
      </w:r>
      <w:r w:rsidR="00486C5E">
        <w:t>айта (</w:t>
      </w:r>
      <w:proofErr w:type="spellStart"/>
      <w:r w:rsidR="00486C5E">
        <w:t>термолюкс</w:t>
      </w:r>
      <w:proofErr w:type="spellEnd"/>
      <w:r w:rsidR="00486C5E">
        <w:t>) в кабинет парт</w:t>
      </w:r>
      <w:r w:rsidR="00D75414">
        <w:t>нера.</w:t>
      </w:r>
      <w:r>
        <w:t xml:space="preserve"> </w:t>
      </w:r>
      <w:proofErr w:type="gramStart"/>
      <w:r>
        <w:t>(</w:t>
      </w:r>
      <w:del w:id="38" w:author="1" w:date="2014-02-24T09:46:00Z">
        <w:r w:rsidRPr="00E905F9" w:rsidDel="001839D5">
          <w:rPr>
            <w:b/>
          </w:rPr>
          <w:delText>Под вопросом</w:delText>
        </w:r>
        <w:r w:rsidR="008670B7" w:rsidDel="001839D5">
          <w:rPr>
            <w:b/>
          </w:rPr>
          <w:delText xml:space="preserve"> возможность</w:delText>
        </w:r>
        <w:r w:rsidDel="001839D5">
          <w:delText xml:space="preserve"> реализации</w:delText>
        </w:r>
      </w:del>
      <w:ins w:id="39" w:author="1" w:date="2014-02-24T09:46:00Z">
        <w:r w:rsidR="001839D5">
          <w:rPr>
            <w:b/>
          </w:rPr>
          <w:t>Для данного пункт</w:t>
        </w:r>
      </w:ins>
      <w:ins w:id="40" w:author="1" w:date="2014-02-24T09:47:00Z">
        <w:r w:rsidR="001839D5">
          <w:rPr>
            <w:b/>
          </w:rPr>
          <w:t>а</w:t>
        </w:r>
      </w:ins>
      <w:ins w:id="41" w:author="1" w:date="2014-02-24T09:48:00Z">
        <w:r w:rsidR="001839D5">
          <w:rPr>
            <w:b/>
          </w:rPr>
          <w:t>,</w:t>
        </w:r>
      </w:ins>
      <w:ins w:id="42" w:author="1" w:date="2014-02-24T09:47:00Z">
        <w:r w:rsidR="001839D5">
          <w:rPr>
            <w:b/>
          </w:rPr>
          <w:t xml:space="preserve"> должен быть подготовлен функционал</w:t>
        </w:r>
      </w:ins>
      <w:ins w:id="43" w:author="1" w:date="2014-02-24T09:49:00Z">
        <w:r w:rsidR="001839D5">
          <w:rPr>
            <w:b/>
          </w:rPr>
          <w:t xml:space="preserve"> изначально в процессе разработки фронтальной части</w:t>
        </w:r>
      </w:ins>
      <w:ins w:id="44" w:author="1" w:date="2014-02-24T09:47:00Z">
        <w:r w:rsidR="001839D5">
          <w:rPr>
            <w:b/>
          </w:rPr>
          <w:t>.</w:t>
        </w:r>
        <w:proofErr w:type="gramEnd"/>
        <w:r w:rsidR="001839D5">
          <w:rPr>
            <w:b/>
          </w:rPr>
          <w:t xml:space="preserve"> </w:t>
        </w:r>
        <w:proofErr w:type="gramStart"/>
        <w:r w:rsidR="001839D5">
          <w:rPr>
            <w:b/>
          </w:rPr>
          <w:t xml:space="preserve">Это отдельная работа, которая будет реализовываться </w:t>
        </w:r>
      </w:ins>
      <w:ins w:id="45" w:author="1" w:date="2014-02-24T09:49:00Z">
        <w:r w:rsidR="001839D5">
          <w:rPr>
            <w:b/>
          </w:rPr>
          <w:t>после создания основной</w:t>
        </w:r>
      </w:ins>
      <w:ins w:id="46" w:author="1" w:date="2014-02-24T09:50:00Z">
        <w:r w:rsidR="001839D5">
          <w:rPr>
            <w:b/>
          </w:rPr>
          <w:t>, фронтальной</w:t>
        </w:r>
      </w:ins>
      <w:ins w:id="47" w:author="1" w:date="2014-02-24T09:49:00Z">
        <w:r w:rsidR="001839D5">
          <w:rPr>
            <w:b/>
          </w:rPr>
          <w:t xml:space="preserve"> части сайта</w:t>
        </w:r>
      </w:ins>
      <w:ins w:id="48" w:author="1" w:date="2014-02-24T09:50:00Z">
        <w:r w:rsidR="001839D5">
          <w:rPr>
            <w:b/>
          </w:rPr>
          <w:t>, описана будет отдельно, но в прототипе присутствует</w:t>
        </w:r>
      </w:ins>
      <w:r>
        <w:t>)</w:t>
      </w:r>
      <w:ins w:id="49" w:author="1" w:date="2014-02-24T09:48:00Z">
        <w:r w:rsidR="001839D5">
          <w:t>.</w:t>
        </w:r>
      </w:ins>
      <w:proofErr w:type="gramEnd"/>
    </w:p>
    <w:p w:rsidR="00832A66" w:rsidRDefault="007639C9" w:rsidP="00BC2B7C">
      <w:r>
        <w:t>3</w:t>
      </w:r>
      <w:r w:rsidR="00BC2B7C">
        <w:t>. Личный кабинет для партнера</w:t>
      </w:r>
      <w:r w:rsidR="008818E0">
        <w:t xml:space="preserve"> и</w:t>
      </w:r>
      <w:r w:rsidR="000E0C86">
        <w:t xml:space="preserve"> интеграция с 1С (формирование заказов и счетов</w:t>
      </w:r>
      <w:r w:rsidR="006647D4">
        <w:t>, регистрация партнеров нами - самостоятельно</w:t>
      </w:r>
      <w:r w:rsidR="000E0C86">
        <w:t>)</w:t>
      </w:r>
      <w:ins w:id="50" w:author="1" w:date="2014-02-24T09:51:00Z">
        <w:r w:rsidR="007B0C99">
          <w:t>.</w:t>
        </w:r>
        <w:proofErr w:type="gramStart"/>
        <w:r w:rsidR="007B0C99">
          <w:t xml:space="preserve"> </w:t>
        </w:r>
      </w:ins>
      <w:proofErr w:type="gramEnd"/>
      <w:ins w:id="51" w:author="1" w:date="2014-02-24T10:04:00Z">
        <w:r w:rsidR="007B0C99">
          <w:t>Предварительно необходима подготовка к интеграции</w:t>
        </w:r>
      </w:ins>
      <w:r w:rsidR="006647D4">
        <w:t>.</w:t>
      </w:r>
    </w:p>
    <w:p w:rsidR="007639C9" w:rsidRDefault="007639C9" w:rsidP="00BC2B7C">
      <w:r>
        <w:t xml:space="preserve">4. </w:t>
      </w:r>
      <w:r w:rsidR="000E0C86">
        <w:t xml:space="preserve">Комплектация ванны – отдельный функциональный модуль, </w:t>
      </w:r>
      <w:r w:rsidR="006647D4">
        <w:t xml:space="preserve">в котором комплектуется ванна. </w:t>
      </w:r>
      <w:r>
        <w:t>Скомплектовать ванну может и частное лицо и партнер</w:t>
      </w:r>
      <w:del w:id="52" w:author="1" w:date="2014-02-24T10:06:00Z">
        <w:r w:rsidDel="007B0C99">
          <w:delText>, но заказать ее может лишь партнер</w:delText>
        </w:r>
      </w:del>
      <w:r>
        <w:t>. Заказ ванны должен переадресовываться в личный кабинет партнера</w:t>
      </w:r>
      <w:ins w:id="53" w:author="1" w:date="2014-02-24T10:06:00Z">
        <w:r w:rsidR="007B0C99">
          <w:t xml:space="preserve">, </w:t>
        </w:r>
      </w:ins>
      <w:del w:id="54" w:author="1" w:date="2014-02-24T10:06:00Z">
        <w:r w:rsidDel="007B0C99">
          <w:delText>.</w:delText>
        </w:r>
      </w:del>
      <w:r>
        <w:t xml:space="preserve"> </w:t>
      </w:r>
      <w:del w:id="55" w:author="1" w:date="2014-02-24T09:41:00Z">
        <w:r w:rsidDel="008F6952">
          <w:delText>(</w:delText>
        </w:r>
        <w:r w:rsidRPr="00E905F9" w:rsidDel="008F6952">
          <w:rPr>
            <w:b/>
          </w:rPr>
          <w:delText>Под вопросом</w:delText>
        </w:r>
        <w:r w:rsidDel="008F6952">
          <w:delText>, нужно ли этот функционал реализовывать, если заказать может только партнер. Для частного лица может остаться лишь разочарование, причем вдвойне. К тому же, данная функция дублирует функционал товара</w:delText>
        </w:r>
        <w:r w:rsidR="008670B7" w:rsidDel="008F6952">
          <w:delText>. Такой функционал, на мой взгляд, нужно реализовывать на сайте салон евро</w:delText>
        </w:r>
        <w:r w:rsidDel="008F6952">
          <w:delText>).</w:delText>
        </w:r>
      </w:del>
    </w:p>
    <w:p w:rsidR="00B93922" w:rsidRDefault="00B93922" w:rsidP="00BC2B7C">
      <w:pPr>
        <w:rPr>
          <w:ins w:id="56" w:author="Nadejda" w:date="2014-02-17T15:50:00Z"/>
        </w:rPr>
      </w:pPr>
      <w:ins w:id="57" w:author="Nadejda" w:date="2014-02-17T15:50:00Z">
        <w:r>
          <w:t>Частное лицо может заказать товар</w:t>
        </w:r>
      </w:ins>
      <w:ins w:id="58" w:author="1" w:date="2014-02-24T10:06:00Z">
        <w:r w:rsidR="007B0C99">
          <w:t>, который скомплектован в данном модуле</w:t>
        </w:r>
      </w:ins>
      <w:ins w:id="59" w:author="Nadejda" w:date="2014-02-17T15:50:00Z">
        <w:r>
          <w:t xml:space="preserve">: </w:t>
        </w:r>
      </w:ins>
    </w:p>
    <w:p w:rsidR="00D75414" w:rsidRDefault="00B93922" w:rsidP="00BC2B7C">
      <w:pPr>
        <w:rPr>
          <w:ins w:id="60" w:author="Nadejda" w:date="2014-02-17T15:50:00Z"/>
        </w:rPr>
      </w:pPr>
      <w:ins w:id="61" w:author="Nadejda" w:date="2014-02-17T15:50:00Z">
        <w:r>
          <w:t>1. Отправив форму заказа нам</w:t>
        </w:r>
      </w:ins>
      <w:ins w:id="62" w:author="Nadejda" w:date="2014-02-17T15:51:00Z">
        <w:r w:rsidR="00B547C2">
          <w:t xml:space="preserve"> и с ним </w:t>
        </w:r>
        <w:proofErr w:type="gramStart"/>
        <w:r w:rsidR="00B547C2">
          <w:t>свяжут</w:t>
        </w:r>
        <w:del w:id="63" w:author="1" w:date="2014-02-24T10:06:00Z">
          <w:r w:rsidR="00B547C2" w:rsidDel="007B0C99">
            <w:delText>ь</w:delText>
          </w:r>
        </w:del>
        <w:r w:rsidR="00B547C2">
          <w:t>ся</w:t>
        </w:r>
      </w:ins>
      <w:proofErr w:type="gramEnd"/>
    </w:p>
    <w:p w:rsidR="00B93922" w:rsidRDefault="00B93922" w:rsidP="00BC2B7C">
      <w:pPr>
        <w:rPr>
          <w:ins w:id="64" w:author="Nadejda" w:date="2014-02-17T15:51:00Z"/>
        </w:rPr>
      </w:pPr>
      <w:ins w:id="65" w:author="Nadejda" w:date="2014-02-17T15:50:00Z">
        <w:r>
          <w:t>2.</w:t>
        </w:r>
        <w:r w:rsidR="00B547C2">
          <w:t xml:space="preserve"> </w:t>
        </w:r>
      </w:ins>
      <w:ins w:id="66" w:author="Nadejda" w:date="2014-02-17T15:51:00Z">
        <w:r w:rsidR="00B547C2">
          <w:t xml:space="preserve"> </w:t>
        </w:r>
        <w:proofErr w:type="gramStart"/>
        <w:r w:rsidR="00B547C2">
          <w:t>Распечат</w:t>
        </w:r>
      </w:ins>
      <w:ins w:id="67" w:author="1" w:date="2014-02-24T10:06:00Z">
        <w:r w:rsidR="007B0C99">
          <w:t>а</w:t>
        </w:r>
      </w:ins>
      <w:ins w:id="68" w:author="Nadejda" w:date="2014-02-17T15:51:00Z">
        <w:del w:id="69" w:author="1" w:date="2014-02-24T10:06:00Z">
          <w:r w:rsidR="00B547C2" w:rsidDel="007B0C99">
            <w:delText>о</w:delText>
          </w:r>
        </w:del>
        <w:r w:rsidR="00B547C2">
          <w:t>в</w:t>
        </w:r>
        <w:proofErr w:type="gramEnd"/>
        <w:r w:rsidR="00B547C2">
          <w:t xml:space="preserve"> заказ и </w:t>
        </w:r>
        <w:del w:id="70" w:author="1" w:date="2014-02-24T10:06:00Z">
          <w:r w:rsidR="00B547C2" w:rsidDel="007B0C99">
            <w:delText>прийдя</w:delText>
          </w:r>
        </w:del>
      </w:ins>
      <w:ins w:id="71" w:author="1" w:date="2014-02-24T10:06:00Z">
        <w:r w:rsidR="007B0C99">
          <w:t>придя</w:t>
        </w:r>
      </w:ins>
      <w:ins w:id="72" w:author="Nadejda" w:date="2014-02-17T15:51:00Z">
        <w:r w:rsidR="00B547C2">
          <w:t xml:space="preserve"> с ним в магазин партнера</w:t>
        </w:r>
      </w:ins>
    </w:p>
    <w:p w:rsidR="00B547C2" w:rsidRPr="004959BE" w:rsidRDefault="00B547C2" w:rsidP="00BC2B7C">
      <w:ins w:id="73" w:author="Nadejda" w:date="2014-02-17T15:51:00Z">
        <w:r>
          <w:t xml:space="preserve">3. Перейдя в интернет магазин </w:t>
        </w:r>
        <w:proofErr w:type="spellStart"/>
        <w:r>
          <w:rPr>
            <w:lang w:val="en-US"/>
          </w:rPr>
          <w:t>salonevro</w:t>
        </w:r>
        <w:proofErr w:type="spellEnd"/>
        <w:r w:rsidRPr="00B547C2">
          <w:rPr>
            <w:rPrChange w:id="74" w:author="Nadejda" w:date="2014-02-17T15:51:00Z">
              <w:rPr>
                <w:lang w:val="en-US"/>
              </w:rPr>
            </w:rPrChange>
          </w:rPr>
          <w:t>.</w:t>
        </w:r>
        <w:proofErr w:type="spellStart"/>
        <w:r>
          <w:rPr>
            <w:lang w:val="en-US"/>
          </w:rPr>
          <w:t>ru</w:t>
        </w:r>
      </w:ins>
      <w:proofErr w:type="spellEnd"/>
      <w:ins w:id="75" w:author="1" w:date="2014-02-17T16:35:00Z">
        <w:r w:rsidR="004959BE">
          <w:t xml:space="preserve"> </w:t>
        </w:r>
      </w:ins>
    </w:p>
    <w:p w:rsidR="00BC2B7C" w:rsidRDefault="00B77128" w:rsidP="00BC2B7C">
      <w:pPr>
        <w:rPr>
          <w:rFonts w:cs="Calibri"/>
          <w:b/>
        </w:rPr>
      </w:pPr>
      <w:r>
        <w:rPr>
          <w:rFonts w:cs="Calibri"/>
          <w:b/>
        </w:rPr>
        <w:t xml:space="preserve">2. </w:t>
      </w:r>
      <w:r w:rsidR="00BC2B7C" w:rsidRPr="00DC28B1">
        <w:rPr>
          <w:rFonts w:cs="Calibri"/>
          <w:b/>
        </w:rPr>
        <w:t>Назначение и цели создания Сайта</w:t>
      </w:r>
    </w:p>
    <w:p w:rsidR="00BC2B7C" w:rsidRPr="00DC28B1" w:rsidRDefault="00B77128" w:rsidP="00BC2B7C">
      <w:pPr>
        <w:outlineLvl w:val="0"/>
        <w:rPr>
          <w:rFonts w:cs="Calibri"/>
          <w:b/>
        </w:rPr>
      </w:pPr>
      <w:r>
        <w:rPr>
          <w:rFonts w:cs="Calibri"/>
          <w:b/>
        </w:rPr>
        <w:t xml:space="preserve">2.1. </w:t>
      </w:r>
      <w:r w:rsidR="00BC2B7C" w:rsidRPr="00DC28B1">
        <w:rPr>
          <w:rFonts w:cs="Calibri"/>
          <w:b/>
        </w:rPr>
        <w:t>Назначение Сайта</w:t>
      </w:r>
    </w:p>
    <w:p w:rsidR="00B16046" w:rsidRDefault="00B16046" w:rsidP="00BC2B7C">
      <w:pPr>
        <w:numPr>
          <w:ilvl w:val="0"/>
          <w:numId w:val="15"/>
        </w:numPr>
        <w:spacing w:after="0"/>
        <w:rPr>
          <w:rFonts w:cs="Calibri"/>
        </w:rPr>
      </w:pPr>
      <w:r>
        <w:rPr>
          <w:rFonts w:cs="Calibri"/>
        </w:rPr>
        <w:t>Информирование клиентов и партнеров о том, что данный сайт, - официальный сайт завода.</w:t>
      </w:r>
    </w:p>
    <w:p w:rsidR="00BC2B7C" w:rsidRDefault="00BC2B7C" w:rsidP="00BC2B7C">
      <w:pPr>
        <w:numPr>
          <w:ilvl w:val="0"/>
          <w:numId w:val="15"/>
        </w:numPr>
        <w:spacing w:after="0"/>
        <w:rPr>
          <w:rFonts w:cs="Calibri"/>
        </w:rPr>
      </w:pPr>
      <w:r w:rsidRPr="00DC28B1">
        <w:rPr>
          <w:rFonts w:cs="Calibri"/>
        </w:rPr>
        <w:t>Техническая и информационная поддержка клиентов и партнеров</w:t>
      </w:r>
      <w:r w:rsidRPr="00D512B5">
        <w:rPr>
          <w:rFonts w:cs="Calibri"/>
        </w:rPr>
        <w:t>.</w:t>
      </w:r>
      <w:r w:rsidRPr="00DC28B1">
        <w:rPr>
          <w:rFonts w:cs="Calibri"/>
        </w:rPr>
        <w:t xml:space="preserve"> </w:t>
      </w:r>
    </w:p>
    <w:p w:rsidR="009B416A" w:rsidRDefault="009B416A" w:rsidP="00BC2B7C">
      <w:pPr>
        <w:numPr>
          <w:ilvl w:val="0"/>
          <w:numId w:val="15"/>
        </w:numPr>
        <w:spacing w:after="0"/>
        <w:rPr>
          <w:rFonts w:cs="Calibri"/>
        </w:rPr>
      </w:pPr>
      <w:r>
        <w:rPr>
          <w:rFonts w:cs="Calibri"/>
        </w:rPr>
        <w:lastRenderedPageBreak/>
        <w:t xml:space="preserve">Индивидуальные условия </w:t>
      </w:r>
      <w:r w:rsidR="008818E0">
        <w:rPr>
          <w:rFonts w:cs="Calibri"/>
        </w:rPr>
        <w:t xml:space="preserve">работы </w:t>
      </w:r>
      <w:r>
        <w:rPr>
          <w:rFonts w:cs="Calibri"/>
        </w:rPr>
        <w:t>для партнеров компании (личный кабинет партнера)</w:t>
      </w:r>
    </w:p>
    <w:p w:rsidR="00BC2B7C" w:rsidRPr="00891E85" w:rsidRDefault="00BC2B7C" w:rsidP="00BC2B7C">
      <w:pPr>
        <w:numPr>
          <w:ilvl w:val="0"/>
          <w:numId w:val="15"/>
        </w:numPr>
        <w:spacing w:after="0"/>
        <w:rPr>
          <w:rFonts w:cs="Calibri"/>
        </w:rPr>
      </w:pPr>
      <w:r>
        <w:rPr>
          <w:rFonts w:cs="Calibri"/>
        </w:rPr>
        <w:t>Ознакомление потенциальных клиентов</w:t>
      </w:r>
      <w:r w:rsidRPr="00891E85">
        <w:rPr>
          <w:rFonts w:cs="Calibri"/>
        </w:rPr>
        <w:t xml:space="preserve"> </w:t>
      </w:r>
      <w:r>
        <w:rPr>
          <w:rFonts w:cs="Calibri"/>
          <w:lang w:val="en-US"/>
        </w:rPr>
        <w:t>c</w:t>
      </w:r>
      <w:r>
        <w:rPr>
          <w:rFonts w:cs="Calibri"/>
        </w:rPr>
        <w:t xml:space="preserve"> </w:t>
      </w:r>
      <w:r w:rsidR="00832A66">
        <w:rPr>
          <w:rFonts w:cs="Calibri"/>
        </w:rPr>
        <w:t>продукцией завода и ее преимуществами</w:t>
      </w:r>
      <w:r w:rsidRPr="00891E85">
        <w:rPr>
          <w:rFonts w:cs="Calibri"/>
        </w:rPr>
        <w:t>.</w:t>
      </w:r>
    </w:p>
    <w:p w:rsidR="00BC2B7C" w:rsidRPr="00DC28B1" w:rsidRDefault="00BC2B7C" w:rsidP="00BC2B7C">
      <w:pPr>
        <w:numPr>
          <w:ilvl w:val="0"/>
          <w:numId w:val="15"/>
        </w:numPr>
        <w:spacing w:after="0"/>
        <w:rPr>
          <w:rFonts w:cs="Calibri"/>
        </w:rPr>
      </w:pPr>
      <w:r w:rsidRPr="00DC28B1">
        <w:rPr>
          <w:rFonts w:cs="Calibri"/>
        </w:rPr>
        <w:t xml:space="preserve">Реклама </w:t>
      </w:r>
      <w:r w:rsidR="00832A66">
        <w:rPr>
          <w:rFonts w:cs="Calibri"/>
        </w:rPr>
        <w:t>продукции</w:t>
      </w:r>
      <w:r w:rsidR="009B416A">
        <w:rPr>
          <w:rFonts w:cs="Calibri"/>
        </w:rPr>
        <w:t xml:space="preserve">, </w:t>
      </w:r>
      <w:r w:rsidR="008818E0">
        <w:rPr>
          <w:rFonts w:cs="Calibri"/>
        </w:rPr>
        <w:t>раскрытие</w:t>
      </w:r>
      <w:r w:rsidR="009B416A">
        <w:rPr>
          <w:rFonts w:cs="Calibri"/>
        </w:rPr>
        <w:t xml:space="preserve"> </w:t>
      </w:r>
      <w:r w:rsidR="008818E0">
        <w:rPr>
          <w:rFonts w:cs="Calibri"/>
        </w:rPr>
        <w:t>ее преимуществ</w:t>
      </w:r>
      <w:r w:rsidR="00E74AA6">
        <w:rPr>
          <w:rFonts w:cs="Calibri"/>
        </w:rPr>
        <w:t>,</w:t>
      </w:r>
      <w:r w:rsidR="009B416A">
        <w:rPr>
          <w:rFonts w:cs="Calibri"/>
        </w:rPr>
        <w:t xml:space="preserve"> </w:t>
      </w:r>
      <w:r w:rsidR="008818E0">
        <w:rPr>
          <w:rFonts w:cs="Calibri"/>
        </w:rPr>
        <w:t xml:space="preserve">четкость и ясность отличий </w:t>
      </w:r>
      <w:r w:rsidR="009B416A">
        <w:rPr>
          <w:rFonts w:cs="Calibri"/>
        </w:rPr>
        <w:t>её от конкуре</w:t>
      </w:r>
      <w:r w:rsidR="00E74AA6">
        <w:rPr>
          <w:rFonts w:cs="Calibri"/>
        </w:rPr>
        <w:t>н</w:t>
      </w:r>
      <w:r w:rsidR="009B416A">
        <w:rPr>
          <w:rFonts w:cs="Calibri"/>
        </w:rPr>
        <w:t>тов.</w:t>
      </w:r>
    </w:p>
    <w:p w:rsidR="00BC2B7C" w:rsidRDefault="00BC2B7C" w:rsidP="00BC2B7C">
      <w:pPr>
        <w:spacing w:after="0"/>
        <w:outlineLvl w:val="0"/>
        <w:rPr>
          <w:rFonts w:cs="Calibri"/>
          <w:b/>
        </w:rPr>
      </w:pPr>
    </w:p>
    <w:p w:rsidR="00E905F9" w:rsidRDefault="00E905F9" w:rsidP="00BC2B7C">
      <w:pPr>
        <w:outlineLvl w:val="0"/>
        <w:rPr>
          <w:rFonts w:cs="Calibri"/>
          <w:b/>
        </w:rPr>
      </w:pPr>
    </w:p>
    <w:p w:rsidR="00BC2B7C" w:rsidRPr="00DC28B1" w:rsidRDefault="00BC2B7C" w:rsidP="00BC2B7C">
      <w:pPr>
        <w:outlineLvl w:val="0"/>
        <w:rPr>
          <w:rFonts w:cs="Calibri"/>
          <w:b/>
        </w:rPr>
      </w:pPr>
      <w:r w:rsidRPr="00DC28B1">
        <w:rPr>
          <w:rFonts w:cs="Calibri"/>
          <w:b/>
        </w:rPr>
        <w:br/>
        <w:t>2.2.</w:t>
      </w:r>
      <w:r w:rsidRPr="00DC28B1">
        <w:rPr>
          <w:rFonts w:cs="Calibri"/>
          <w:b/>
        </w:rPr>
        <w:tab/>
        <w:t>Основные задачи сайта</w:t>
      </w:r>
    </w:p>
    <w:p w:rsidR="00BC2B7C" w:rsidRPr="00DC28B1" w:rsidRDefault="00BC2B7C" w:rsidP="00BC2B7C">
      <w:pPr>
        <w:outlineLvl w:val="0"/>
        <w:rPr>
          <w:rFonts w:cs="Calibri"/>
        </w:rPr>
      </w:pPr>
      <w:r w:rsidRPr="00DC28B1">
        <w:rPr>
          <w:rFonts w:cs="Calibri"/>
        </w:rPr>
        <w:t xml:space="preserve">2.2.1. </w:t>
      </w:r>
      <w:proofErr w:type="spellStart"/>
      <w:r w:rsidRPr="00DC28B1">
        <w:rPr>
          <w:rFonts w:cs="Calibri"/>
        </w:rPr>
        <w:t>Им</w:t>
      </w:r>
      <w:r w:rsidR="00E74AA6">
        <w:rPr>
          <w:rFonts w:cs="Calibri"/>
        </w:rPr>
        <w:t>и</w:t>
      </w:r>
      <w:r w:rsidRPr="00DC28B1">
        <w:rPr>
          <w:rFonts w:cs="Calibri"/>
        </w:rPr>
        <w:t>джевая</w:t>
      </w:r>
      <w:proofErr w:type="spellEnd"/>
      <w:r w:rsidRPr="00DC28B1">
        <w:rPr>
          <w:rFonts w:cs="Calibri"/>
        </w:rPr>
        <w:t>:</w:t>
      </w:r>
    </w:p>
    <w:p w:rsidR="00BC2B7C" w:rsidRPr="00DC28B1" w:rsidRDefault="00BC2B7C" w:rsidP="00BC2B7C">
      <w:pPr>
        <w:rPr>
          <w:rFonts w:cs="Calibri"/>
        </w:rPr>
      </w:pPr>
      <w:r w:rsidRPr="00DC28B1">
        <w:rPr>
          <w:rFonts w:cs="Calibri"/>
        </w:rPr>
        <w:t xml:space="preserve">Сайт является «лицом» </w:t>
      </w:r>
      <w:r w:rsidR="00832A66">
        <w:rPr>
          <w:rFonts w:cs="Calibri"/>
        </w:rPr>
        <w:t xml:space="preserve">производителя акриловых ванн </w:t>
      </w:r>
      <w:proofErr w:type="spellStart"/>
      <w:r w:rsidR="00832A66">
        <w:rPr>
          <w:rFonts w:cs="Calibri"/>
          <w:lang w:val="en-US"/>
        </w:rPr>
        <w:t>Thermolux</w:t>
      </w:r>
      <w:proofErr w:type="spellEnd"/>
      <w:r w:rsidR="00832A66" w:rsidRPr="00832A66">
        <w:rPr>
          <w:rFonts w:cs="Calibri"/>
        </w:rPr>
        <w:t>™</w:t>
      </w:r>
      <w:r w:rsidR="00832A66">
        <w:rPr>
          <w:rFonts w:cs="Calibri"/>
        </w:rPr>
        <w:t xml:space="preserve"> </w:t>
      </w:r>
      <w:r w:rsidRPr="00DC28B1">
        <w:rPr>
          <w:rFonts w:cs="Calibri"/>
        </w:rPr>
        <w:t xml:space="preserve"> в сети интернет и должен: </w:t>
      </w:r>
    </w:p>
    <w:p w:rsidR="00BC2B7C" w:rsidRPr="00DC28B1" w:rsidRDefault="0026518A" w:rsidP="00BC2B7C">
      <w:pPr>
        <w:ind w:left="708"/>
        <w:rPr>
          <w:rFonts w:cs="Calibri"/>
        </w:rPr>
      </w:pPr>
      <w:r>
        <w:rPr>
          <w:rFonts w:cs="Calibri"/>
        </w:rPr>
        <w:t>а) идентифицировать</w:t>
      </w:r>
      <w:r w:rsidR="00BC2B7C" w:rsidRPr="00DC28B1">
        <w:rPr>
          <w:rFonts w:cs="Calibri"/>
        </w:rPr>
        <w:t xml:space="preserve"> как </w:t>
      </w:r>
      <w:r>
        <w:rPr>
          <w:rFonts w:cs="Calibri"/>
        </w:rPr>
        <w:t>надежного производителя акриловых ванн, производимые товары, которого обладает большим перечнем преимуществ</w:t>
      </w:r>
      <w:r w:rsidR="00BC2B7C" w:rsidRPr="00DC28B1">
        <w:rPr>
          <w:rFonts w:cs="Calibri"/>
        </w:rPr>
        <w:t>.</w:t>
      </w:r>
    </w:p>
    <w:p w:rsidR="00BC2B7C" w:rsidRPr="00DC28B1" w:rsidRDefault="00BC2B7C" w:rsidP="00BC2B7C">
      <w:pPr>
        <w:ind w:left="708"/>
        <w:rPr>
          <w:rFonts w:cs="Calibri"/>
        </w:rPr>
      </w:pPr>
      <w:r w:rsidRPr="00DC28B1">
        <w:rPr>
          <w:rFonts w:cs="Calibri"/>
        </w:rPr>
        <w:t>б) поддерживать образ</w:t>
      </w:r>
      <w:r w:rsidR="008818E0">
        <w:rPr>
          <w:rFonts w:cs="Calibri"/>
        </w:rPr>
        <w:t>:</w:t>
      </w:r>
    </w:p>
    <w:p w:rsidR="00BC2B7C" w:rsidRPr="00DC28B1" w:rsidRDefault="00BC2B7C" w:rsidP="00BC2B7C">
      <w:pPr>
        <w:numPr>
          <w:ilvl w:val="0"/>
          <w:numId w:val="1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cs="Calibri"/>
        </w:rPr>
      </w:pPr>
      <w:r>
        <w:rPr>
          <w:rFonts w:cs="Calibri"/>
        </w:rPr>
        <w:t>партнера решающего все вопросы компании и интернете</w:t>
      </w:r>
      <w:r w:rsidRPr="00DC28B1">
        <w:rPr>
          <w:rFonts w:cs="Calibri"/>
        </w:rPr>
        <w:t>;</w:t>
      </w:r>
    </w:p>
    <w:p w:rsidR="00BC2B7C" w:rsidRPr="00DC28B1" w:rsidRDefault="00BC2B7C" w:rsidP="00BC2B7C">
      <w:pPr>
        <w:numPr>
          <w:ilvl w:val="0"/>
          <w:numId w:val="1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cs="Calibri"/>
        </w:rPr>
      </w:pPr>
      <w:r>
        <w:rPr>
          <w:rFonts w:cs="Calibri"/>
        </w:rPr>
        <w:t xml:space="preserve">серьезного </w:t>
      </w:r>
      <w:r w:rsidR="0026518A">
        <w:rPr>
          <w:rFonts w:cs="Calibri"/>
        </w:rPr>
        <w:t xml:space="preserve">производителя заботившегося о здоровье людей, </w:t>
      </w:r>
      <w:proofErr w:type="gramStart"/>
      <w:r w:rsidR="0026518A">
        <w:rPr>
          <w:rFonts w:cs="Calibri"/>
        </w:rPr>
        <w:t>высоко-классного</w:t>
      </w:r>
      <w:proofErr w:type="gramEnd"/>
      <w:r w:rsidR="0026518A">
        <w:rPr>
          <w:rFonts w:cs="Calibri"/>
        </w:rPr>
        <w:t xml:space="preserve"> специалиста в своей области</w:t>
      </w:r>
      <w:r w:rsidRPr="00DC28B1">
        <w:rPr>
          <w:rFonts w:cs="Calibri"/>
        </w:rPr>
        <w:t>;</w:t>
      </w:r>
    </w:p>
    <w:p w:rsidR="00BC2B7C" w:rsidRPr="00DC28B1" w:rsidRDefault="009B416A" w:rsidP="00BC2B7C">
      <w:pPr>
        <w:numPr>
          <w:ilvl w:val="0"/>
          <w:numId w:val="1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cs="Calibri"/>
        </w:rPr>
      </w:pPr>
      <w:r>
        <w:rPr>
          <w:rFonts w:cs="Calibri"/>
        </w:rPr>
        <w:t>успешного и стабильного производителя</w:t>
      </w:r>
      <w:r w:rsidR="0026518A">
        <w:rPr>
          <w:rFonts w:cs="Calibri"/>
        </w:rPr>
        <w:t>,</w:t>
      </w:r>
      <w:r w:rsidR="00BC2B7C">
        <w:rPr>
          <w:rFonts w:cs="Calibri"/>
        </w:rPr>
        <w:t xml:space="preserve"> с</w:t>
      </w:r>
      <w:r w:rsidR="00BC2B7C" w:rsidRPr="00EE11C4">
        <w:rPr>
          <w:rFonts w:cs="Calibri"/>
        </w:rPr>
        <w:t xml:space="preserve"> </w:t>
      </w:r>
      <w:r>
        <w:rPr>
          <w:rFonts w:cs="Calibri"/>
        </w:rPr>
        <w:t>которым</w:t>
      </w:r>
      <w:r w:rsidR="00BC2B7C">
        <w:rPr>
          <w:rFonts w:cs="Calibri"/>
        </w:rPr>
        <w:t xml:space="preserve"> легко работать</w:t>
      </w:r>
      <w:r w:rsidR="00BC2B7C" w:rsidRPr="00DC28B1">
        <w:rPr>
          <w:rFonts w:cs="Calibri"/>
        </w:rPr>
        <w:t>;</w:t>
      </w:r>
    </w:p>
    <w:p w:rsidR="00BC2B7C" w:rsidRPr="00DC28B1" w:rsidRDefault="00BC2B7C" w:rsidP="00BC2B7C">
      <w:pPr>
        <w:numPr>
          <w:ilvl w:val="0"/>
          <w:numId w:val="1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cs="Calibri"/>
        </w:rPr>
      </w:pPr>
      <w:r w:rsidRPr="00DC28B1">
        <w:rPr>
          <w:rFonts w:cs="Calibri"/>
        </w:rPr>
        <w:t>прогрессивной и инновационной компании;</w:t>
      </w:r>
    </w:p>
    <w:p w:rsidR="00BC2B7C" w:rsidRPr="00DC28B1" w:rsidRDefault="00BC2B7C" w:rsidP="00BC2B7C">
      <w:pPr>
        <w:ind w:left="708"/>
        <w:rPr>
          <w:rFonts w:cs="Calibri"/>
        </w:rPr>
      </w:pPr>
      <w:r w:rsidRPr="00DC28B1">
        <w:rPr>
          <w:rFonts w:cs="Calibri"/>
        </w:rPr>
        <w:br/>
        <w:t>в</w:t>
      </w:r>
      <w:r>
        <w:rPr>
          <w:rFonts w:cs="Calibri"/>
        </w:rPr>
        <w:t>) не вызывать ассоциаций с компаниями работающими на рынке дешевых</w:t>
      </w:r>
      <w:r w:rsidRPr="00C31606">
        <w:rPr>
          <w:rFonts w:cs="Calibri"/>
        </w:rPr>
        <w:t xml:space="preserve">, </w:t>
      </w:r>
      <w:r>
        <w:rPr>
          <w:rFonts w:cs="Calibri"/>
        </w:rPr>
        <w:t xml:space="preserve">или </w:t>
      </w:r>
      <w:r w:rsidR="008818E0">
        <w:rPr>
          <w:rFonts w:cs="Calibri"/>
        </w:rPr>
        <w:t xml:space="preserve">наоборот </w:t>
      </w:r>
      <w:r>
        <w:rPr>
          <w:rFonts w:cs="Calibri"/>
        </w:rPr>
        <w:t xml:space="preserve">чрезмерно дорогих </w:t>
      </w:r>
      <w:r w:rsidR="008818E0">
        <w:rPr>
          <w:rFonts w:cs="Calibri"/>
        </w:rPr>
        <w:t xml:space="preserve">неоправданных </w:t>
      </w:r>
      <w:r>
        <w:rPr>
          <w:rFonts w:cs="Calibri"/>
        </w:rPr>
        <w:t>решений</w:t>
      </w:r>
      <w:r w:rsidRPr="00DC28B1">
        <w:rPr>
          <w:rFonts w:cs="Calibri"/>
        </w:rPr>
        <w:t>.</w:t>
      </w:r>
    </w:p>
    <w:p w:rsidR="00BC2B7C" w:rsidRPr="00DC28B1" w:rsidRDefault="00BC2B7C" w:rsidP="00BC2B7C">
      <w:pPr>
        <w:outlineLvl w:val="0"/>
        <w:rPr>
          <w:rFonts w:cs="Calibri"/>
        </w:rPr>
      </w:pPr>
      <w:r w:rsidRPr="00DC28B1">
        <w:rPr>
          <w:rFonts w:cs="Calibri"/>
        </w:rPr>
        <w:t>2.2.2. Информационная:</w:t>
      </w:r>
    </w:p>
    <w:p w:rsidR="00BC2B7C" w:rsidRPr="00DC28B1" w:rsidRDefault="00BC2B7C" w:rsidP="00BC2B7C">
      <w:pPr>
        <w:rPr>
          <w:rFonts w:cs="Calibri"/>
        </w:rPr>
      </w:pPr>
      <w:r w:rsidRPr="00DC28B1">
        <w:rPr>
          <w:rFonts w:cs="Calibri"/>
        </w:rPr>
        <w:t xml:space="preserve">Сайт должен предоставлять пользователям доступ к информации: </w:t>
      </w:r>
    </w:p>
    <w:p w:rsidR="00BC2B7C" w:rsidRPr="00DC28B1" w:rsidRDefault="00BC2B7C" w:rsidP="00BC2B7C">
      <w:pPr>
        <w:numPr>
          <w:ilvl w:val="0"/>
          <w:numId w:val="6"/>
        </w:numPr>
        <w:spacing w:after="0" w:line="240" w:lineRule="auto"/>
        <w:rPr>
          <w:rFonts w:cs="Calibri"/>
        </w:rPr>
      </w:pPr>
      <w:r w:rsidRPr="00DC28B1">
        <w:rPr>
          <w:rFonts w:cs="Calibri"/>
        </w:rPr>
        <w:t>о компании</w:t>
      </w:r>
      <w:r w:rsidR="00B77128">
        <w:rPr>
          <w:rFonts w:cs="Calibri"/>
          <w:lang w:val="en-US"/>
        </w:rPr>
        <w:t>;</w:t>
      </w:r>
    </w:p>
    <w:p w:rsidR="00BC2B7C" w:rsidRPr="00DC28B1" w:rsidRDefault="00BC2B7C" w:rsidP="00BC2B7C">
      <w:pPr>
        <w:numPr>
          <w:ilvl w:val="0"/>
          <w:numId w:val="6"/>
        </w:numPr>
        <w:spacing w:after="0" w:line="240" w:lineRule="auto"/>
        <w:rPr>
          <w:rFonts w:cs="Calibri"/>
        </w:rPr>
      </w:pPr>
      <w:r w:rsidRPr="00DC28B1">
        <w:rPr>
          <w:rFonts w:cs="Calibri"/>
        </w:rPr>
        <w:t>о на</w:t>
      </w:r>
      <w:r>
        <w:rPr>
          <w:rFonts w:cs="Calibri"/>
        </w:rPr>
        <w:t>правлениях деятельности компан</w:t>
      </w:r>
      <w:r w:rsidR="009B416A">
        <w:rPr>
          <w:rFonts w:cs="Calibri"/>
        </w:rPr>
        <w:t>и</w:t>
      </w:r>
      <w:r>
        <w:rPr>
          <w:rFonts w:cs="Calibri"/>
        </w:rPr>
        <w:t>и</w:t>
      </w:r>
      <w:r w:rsidR="00B77128">
        <w:rPr>
          <w:rFonts w:cs="Calibri"/>
          <w:lang w:val="en-US"/>
        </w:rPr>
        <w:t>;</w:t>
      </w:r>
    </w:p>
    <w:p w:rsidR="00BC2B7C" w:rsidRPr="00DC28B1" w:rsidRDefault="009B416A" w:rsidP="00BC2B7C">
      <w:pPr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о </w:t>
      </w:r>
      <w:r w:rsidR="00B77128">
        <w:rPr>
          <w:rFonts w:cs="Calibri"/>
        </w:rPr>
        <w:t>производимом товаре</w:t>
      </w:r>
      <w:r w:rsidR="00B77128">
        <w:rPr>
          <w:rFonts w:cs="Calibri"/>
          <w:lang w:val="en-US"/>
        </w:rPr>
        <w:t>;</w:t>
      </w:r>
    </w:p>
    <w:p w:rsidR="00BC2B7C" w:rsidRPr="00DC28B1" w:rsidRDefault="00BC2B7C" w:rsidP="00BC2B7C">
      <w:pPr>
        <w:numPr>
          <w:ilvl w:val="0"/>
          <w:numId w:val="6"/>
        </w:numPr>
        <w:spacing w:after="0" w:line="240" w:lineRule="auto"/>
        <w:rPr>
          <w:rFonts w:cs="Calibri"/>
        </w:rPr>
      </w:pPr>
      <w:r w:rsidRPr="00DC28B1">
        <w:rPr>
          <w:rFonts w:cs="Calibri"/>
        </w:rPr>
        <w:t>о клиентах и партнерах компании;</w:t>
      </w:r>
    </w:p>
    <w:p w:rsidR="00BC2B7C" w:rsidRPr="00DC28B1" w:rsidRDefault="00BC2B7C" w:rsidP="00BC2B7C">
      <w:pPr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>портфолио реализованных проектов</w:t>
      </w:r>
      <w:r w:rsidRPr="00DC28B1">
        <w:rPr>
          <w:rFonts w:cs="Calibri"/>
        </w:rPr>
        <w:t>.</w:t>
      </w:r>
    </w:p>
    <w:p w:rsidR="00BC2B7C" w:rsidRPr="00DC28B1" w:rsidRDefault="00BC2B7C" w:rsidP="00BC2B7C">
      <w:pPr>
        <w:rPr>
          <w:rFonts w:cs="Calibri"/>
          <w:b/>
        </w:rPr>
      </w:pPr>
    </w:p>
    <w:p w:rsidR="00BC2B7C" w:rsidRPr="00DC28B1" w:rsidRDefault="00B77128" w:rsidP="00BC2B7C">
      <w:pPr>
        <w:outlineLvl w:val="0"/>
        <w:rPr>
          <w:rFonts w:cs="Calibri"/>
        </w:rPr>
      </w:pPr>
      <w:r>
        <w:rPr>
          <w:rFonts w:cs="Calibri"/>
          <w:b/>
        </w:rPr>
        <w:t>2.3</w:t>
      </w:r>
      <w:r w:rsidR="00BC2B7C" w:rsidRPr="00DC28B1">
        <w:rPr>
          <w:rFonts w:cs="Calibri"/>
          <w:b/>
        </w:rPr>
        <w:t xml:space="preserve"> Аудитория сайта:</w:t>
      </w:r>
    </w:p>
    <w:p w:rsidR="00BC2B7C" w:rsidRDefault="009B416A" w:rsidP="00BC2B7C">
      <w:pPr>
        <w:numPr>
          <w:ilvl w:val="0"/>
          <w:numId w:val="12"/>
        </w:numPr>
        <w:spacing w:after="0" w:line="240" w:lineRule="auto"/>
        <w:rPr>
          <w:rFonts w:cs="Calibri"/>
        </w:rPr>
      </w:pPr>
      <w:r>
        <w:rPr>
          <w:rFonts w:cs="Calibri"/>
        </w:rPr>
        <w:t>партнеры (юр лица)</w:t>
      </w:r>
      <w:r w:rsidR="00B77128" w:rsidRPr="00B77128">
        <w:rPr>
          <w:rFonts w:cs="Calibri"/>
        </w:rPr>
        <w:t>;</w:t>
      </w:r>
    </w:p>
    <w:p w:rsidR="00BC2B7C" w:rsidRPr="00D15476" w:rsidRDefault="00B77128" w:rsidP="00BC2B7C">
      <w:pPr>
        <w:numPr>
          <w:ilvl w:val="0"/>
          <w:numId w:val="12"/>
        </w:numPr>
        <w:spacing w:after="0" w:line="240" w:lineRule="auto"/>
        <w:rPr>
          <w:rFonts w:cs="Calibri"/>
        </w:rPr>
      </w:pPr>
      <w:r>
        <w:rPr>
          <w:rFonts w:cs="Calibri"/>
        </w:rPr>
        <w:t>дизайнеры и строители</w:t>
      </w:r>
      <w:r w:rsidRPr="00B77128">
        <w:rPr>
          <w:rFonts w:cs="Calibri"/>
        </w:rPr>
        <w:t xml:space="preserve"> (</w:t>
      </w:r>
      <w:r>
        <w:rPr>
          <w:rFonts w:cs="Calibri"/>
        </w:rPr>
        <w:t>профессионалы)</w:t>
      </w:r>
      <w:r w:rsidRPr="00B77128">
        <w:rPr>
          <w:rFonts w:cs="Calibri"/>
        </w:rPr>
        <w:t>;</w:t>
      </w:r>
    </w:p>
    <w:p w:rsidR="00BC2B7C" w:rsidRDefault="009B416A" w:rsidP="00BC2B7C">
      <w:pPr>
        <w:numPr>
          <w:ilvl w:val="0"/>
          <w:numId w:val="12"/>
        </w:numPr>
        <w:spacing w:after="0" w:line="240" w:lineRule="auto"/>
        <w:rPr>
          <w:rFonts w:cs="Calibri"/>
        </w:rPr>
      </w:pPr>
      <w:r>
        <w:rPr>
          <w:rFonts w:cs="Calibri"/>
        </w:rPr>
        <w:t>частные лица, ищущие решение для своих ванных комнат</w:t>
      </w:r>
      <w:r w:rsidR="00B77128">
        <w:rPr>
          <w:rFonts w:cs="Calibri"/>
        </w:rPr>
        <w:t>.</w:t>
      </w:r>
    </w:p>
    <w:p w:rsidR="00BC2B7C" w:rsidRPr="00DC28B1" w:rsidRDefault="00BC2B7C" w:rsidP="00BC2B7C">
      <w:pPr>
        <w:rPr>
          <w:rFonts w:cs="Calibri"/>
        </w:rPr>
      </w:pPr>
    </w:p>
    <w:p w:rsidR="00BC2B7C" w:rsidRPr="00DC28B1" w:rsidRDefault="00BC2B7C" w:rsidP="00BC2B7C">
      <w:pPr>
        <w:ind w:hanging="284"/>
        <w:rPr>
          <w:rFonts w:cs="Calibri"/>
        </w:rPr>
      </w:pPr>
      <w:r w:rsidRPr="00DC28B1">
        <w:rPr>
          <w:rFonts w:cs="Calibri"/>
          <w:b/>
          <w:bCs/>
        </w:rPr>
        <w:t>3.</w:t>
      </w:r>
      <w:r w:rsidRPr="00DC28B1">
        <w:rPr>
          <w:rFonts w:cs="Calibri"/>
          <w:b/>
          <w:bCs/>
        </w:rPr>
        <w:tab/>
        <w:t>Требования к Сайту</w:t>
      </w:r>
    </w:p>
    <w:p w:rsidR="00BC2B7C" w:rsidRPr="00DC28B1" w:rsidRDefault="00BC2B7C" w:rsidP="00BC2B7C">
      <w:pPr>
        <w:rPr>
          <w:rFonts w:cs="Calibri"/>
          <w:b/>
          <w:bCs/>
        </w:rPr>
      </w:pPr>
      <w:r w:rsidRPr="00DC28B1">
        <w:rPr>
          <w:rFonts w:cs="Calibri"/>
          <w:b/>
          <w:bCs/>
        </w:rPr>
        <w:t>3.1</w:t>
      </w:r>
      <w:r w:rsidRPr="00DC28B1">
        <w:rPr>
          <w:rFonts w:cs="Calibri"/>
          <w:b/>
          <w:bCs/>
        </w:rPr>
        <w:tab/>
        <w:t xml:space="preserve">Требования к стилистическому оформлению и дизайну Сайта </w:t>
      </w:r>
    </w:p>
    <w:p w:rsidR="009B416A" w:rsidRDefault="009B416A" w:rsidP="00BC2B7C">
      <w:pPr>
        <w:numPr>
          <w:ilvl w:val="0"/>
          <w:numId w:val="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Дизайн на данный момент разрабатывается (с моей стороны, данный этап будет </w:t>
      </w:r>
      <w:r w:rsidR="00B95B14">
        <w:rPr>
          <w:rFonts w:cs="Calibri"/>
        </w:rPr>
        <w:t>завершен).</w:t>
      </w:r>
    </w:p>
    <w:p w:rsidR="00BC2B7C" w:rsidRPr="00DC28B1" w:rsidRDefault="00BC2B7C" w:rsidP="00BC2B7C">
      <w:pPr>
        <w:numPr>
          <w:ilvl w:val="0"/>
          <w:numId w:val="5"/>
        </w:numPr>
        <w:spacing w:after="0" w:line="240" w:lineRule="auto"/>
        <w:rPr>
          <w:rFonts w:cs="Calibri"/>
        </w:rPr>
      </w:pPr>
      <w:r>
        <w:rPr>
          <w:rFonts w:cs="Calibri"/>
        </w:rPr>
        <w:lastRenderedPageBreak/>
        <w:t>Дизайн сайта должен быть в меру строгий</w:t>
      </w:r>
      <w:r w:rsidRPr="00EC250F">
        <w:rPr>
          <w:rFonts w:cs="Calibri"/>
        </w:rPr>
        <w:t xml:space="preserve">, </w:t>
      </w:r>
      <w:r>
        <w:rPr>
          <w:rFonts w:cs="Calibri"/>
        </w:rPr>
        <w:t>но без занудства</w:t>
      </w:r>
      <w:r w:rsidRPr="00EC250F">
        <w:rPr>
          <w:rFonts w:cs="Calibri"/>
        </w:rPr>
        <w:t xml:space="preserve">, </w:t>
      </w:r>
      <w:r>
        <w:rPr>
          <w:rFonts w:cs="Calibri"/>
        </w:rPr>
        <w:t>светлый</w:t>
      </w:r>
      <w:r w:rsidRPr="00EC250F">
        <w:rPr>
          <w:rFonts w:cs="Calibri"/>
        </w:rPr>
        <w:t>,</w:t>
      </w:r>
      <w:r w:rsidRPr="00A40AB2">
        <w:rPr>
          <w:rFonts w:cs="Calibri"/>
        </w:rPr>
        <w:t xml:space="preserve"> </w:t>
      </w:r>
      <w:r>
        <w:rPr>
          <w:rFonts w:cs="Calibri"/>
        </w:rPr>
        <w:t>функциональный</w:t>
      </w:r>
      <w:r w:rsidRPr="00AB185A">
        <w:rPr>
          <w:rFonts w:cs="Calibri"/>
        </w:rPr>
        <w:t>,</w:t>
      </w:r>
      <w:r w:rsidRPr="00EC250F">
        <w:rPr>
          <w:rFonts w:cs="Calibri"/>
        </w:rPr>
        <w:t xml:space="preserve"> </w:t>
      </w:r>
      <w:r>
        <w:rPr>
          <w:rFonts w:cs="Calibri"/>
        </w:rPr>
        <w:t>без лишних дизайнерских элементов</w:t>
      </w:r>
      <w:r w:rsidRPr="00DC28B1">
        <w:rPr>
          <w:rFonts w:cs="Calibri"/>
        </w:rPr>
        <w:t>.</w:t>
      </w:r>
    </w:p>
    <w:p w:rsidR="00BC2B7C" w:rsidRPr="00DC28B1" w:rsidRDefault="00BC2B7C" w:rsidP="00BC2B7C">
      <w:pPr>
        <w:rPr>
          <w:rFonts w:cs="Calibri"/>
          <w:b/>
          <w:bCs/>
        </w:rPr>
      </w:pPr>
    </w:p>
    <w:p w:rsidR="00BC2B7C" w:rsidRPr="00DC28B1" w:rsidRDefault="00BC2B7C" w:rsidP="00BC2B7C">
      <w:pPr>
        <w:rPr>
          <w:rFonts w:cs="Calibri"/>
          <w:b/>
        </w:rPr>
      </w:pPr>
      <w:r w:rsidRPr="00DC28B1">
        <w:rPr>
          <w:rFonts w:cs="Calibri"/>
          <w:b/>
          <w:bCs/>
        </w:rPr>
        <w:t>3.2.</w:t>
      </w:r>
      <w:r w:rsidRPr="00DC28B1">
        <w:rPr>
          <w:rFonts w:cs="Calibri"/>
          <w:b/>
          <w:bCs/>
        </w:rPr>
        <w:tab/>
        <w:t>Требования к шрифтовому оформлению Сайта</w:t>
      </w:r>
    </w:p>
    <w:p w:rsidR="00BC2B7C" w:rsidRPr="00DC28B1" w:rsidRDefault="00BC2B7C" w:rsidP="00BC2B7C">
      <w:pPr>
        <w:numPr>
          <w:ilvl w:val="0"/>
          <w:numId w:val="4"/>
        </w:numPr>
        <w:spacing w:after="0" w:line="240" w:lineRule="auto"/>
        <w:rPr>
          <w:rFonts w:cs="Calibri"/>
        </w:rPr>
      </w:pPr>
      <w:r w:rsidRPr="00DC28B1">
        <w:rPr>
          <w:rFonts w:cs="Calibri"/>
        </w:rPr>
        <w:t>Использование шрифтов «без засечек» (</w:t>
      </w:r>
      <w:r w:rsidRPr="00DC28B1">
        <w:rPr>
          <w:rFonts w:cs="Calibri"/>
          <w:lang w:val="en-US"/>
        </w:rPr>
        <w:t>Arial</w:t>
      </w:r>
      <w:r w:rsidRPr="00DC28B1">
        <w:rPr>
          <w:rFonts w:cs="Calibri"/>
        </w:rPr>
        <w:t>,</w:t>
      </w:r>
      <w:r w:rsidRPr="003E2A24">
        <w:rPr>
          <w:rFonts w:cs="Calibri"/>
        </w:rPr>
        <w:t xml:space="preserve"> </w:t>
      </w:r>
      <w:r>
        <w:rPr>
          <w:rFonts w:cs="Calibri"/>
          <w:lang w:val="en-US"/>
        </w:rPr>
        <w:t>Calibri</w:t>
      </w:r>
      <w:r w:rsidRPr="003E2A24">
        <w:rPr>
          <w:rFonts w:cs="Calibri"/>
        </w:rPr>
        <w:t>,</w:t>
      </w:r>
      <w:r w:rsidRPr="00DC28B1">
        <w:rPr>
          <w:rFonts w:cs="Calibri"/>
        </w:rPr>
        <w:t xml:space="preserve"> </w:t>
      </w:r>
      <w:r w:rsidRPr="00DC28B1">
        <w:rPr>
          <w:rFonts w:cs="Calibri"/>
          <w:lang w:val="en-US"/>
        </w:rPr>
        <w:t>Tahoma</w:t>
      </w:r>
      <w:r w:rsidRPr="00DC28B1">
        <w:rPr>
          <w:rFonts w:cs="Calibri"/>
        </w:rPr>
        <w:t xml:space="preserve">, </w:t>
      </w:r>
      <w:r w:rsidRPr="00DC28B1">
        <w:rPr>
          <w:rFonts w:cs="Calibri"/>
          <w:lang w:val="en-US"/>
        </w:rPr>
        <w:t>Verdana</w:t>
      </w:r>
      <w:r w:rsidRPr="00DC28B1">
        <w:rPr>
          <w:rFonts w:cs="Calibri"/>
        </w:rPr>
        <w:t xml:space="preserve"> и т.д.)</w:t>
      </w:r>
      <w:r w:rsidRPr="003E2A24">
        <w:rPr>
          <w:rFonts w:cs="Calibri"/>
        </w:rPr>
        <w:t xml:space="preserve">, </w:t>
      </w:r>
      <w:r>
        <w:rPr>
          <w:rFonts w:cs="Calibri"/>
        </w:rPr>
        <w:t>шрифты</w:t>
      </w:r>
      <w:r w:rsidRPr="00DC28B1">
        <w:rPr>
          <w:rFonts w:cs="Calibri"/>
        </w:rPr>
        <w:t xml:space="preserve"> с «засечками» (</w:t>
      </w:r>
      <w:r w:rsidRPr="00DC28B1">
        <w:rPr>
          <w:rFonts w:cs="Calibri"/>
          <w:lang w:val="en-US"/>
        </w:rPr>
        <w:t>Georgia</w:t>
      </w:r>
      <w:r w:rsidRPr="00DC28B1">
        <w:rPr>
          <w:rFonts w:cs="Calibri"/>
        </w:rPr>
        <w:t xml:space="preserve">, </w:t>
      </w:r>
      <w:r w:rsidRPr="00DC28B1">
        <w:rPr>
          <w:rFonts w:cs="Calibri"/>
          <w:lang w:val="en-US"/>
        </w:rPr>
        <w:t>Times</w:t>
      </w:r>
      <w:r w:rsidRPr="00DC28B1">
        <w:rPr>
          <w:rFonts w:cs="Calibri"/>
        </w:rPr>
        <w:t xml:space="preserve"> </w:t>
      </w:r>
      <w:r w:rsidRPr="00DC28B1">
        <w:rPr>
          <w:rFonts w:cs="Calibri"/>
          <w:lang w:val="en-US"/>
        </w:rPr>
        <w:t>New</w:t>
      </w:r>
      <w:r w:rsidRPr="00DC28B1">
        <w:rPr>
          <w:rFonts w:cs="Calibri"/>
        </w:rPr>
        <w:t xml:space="preserve"> </w:t>
      </w:r>
      <w:r w:rsidRPr="00DC28B1">
        <w:rPr>
          <w:rFonts w:cs="Calibri"/>
          <w:lang w:val="en-US"/>
        </w:rPr>
        <w:t>Roman</w:t>
      </w:r>
      <w:r w:rsidRPr="00DC28B1">
        <w:rPr>
          <w:rFonts w:cs="Calibri"/>
        </w:rPr>
        <w:t xml:space="preserve">, </w:t>
      </w:r>
      <w:r w:rsidRPr="00DC28B1">
        <w:rPr>
          <w:rFonts w:cs="Calibri"/>
          <w:lang w:val="en-US"/>
        </w:rPr>
        <w:t>Trebuchet</w:t>
      </w:r>
      <w:r w:rsidRPr="00DC28B1">
        <w:rPr>
          <w:rFonts w:cs="Calibri"/>
        </w:rPr>
        <w:t xml:space="preserve"> и т.д.)</w:t>
      </w:r>
      <w:r>
        <w:rPr>
          <w:rFonts w:cs="Calibri"/>
        </w:rPr>
        <w:t xml:space="preserve"> только в разделе портфолио при необходимости стилизации под выполненную работу</w:t>
      </w:r>
      <w:r w:rsidRPr="00DC28B1">
        <w:rPr>
          <w:rFonts w:cs="Calibri"/>
        </w:rPr>
        <w:t>.</w:t>
      </w:r>
    </w:p>
    <w:p w:rsidR="00BC2B7C" w:rsidRPr="00DC28B1" w:rsidRDefault="00BC2B7C" w:rsidP="00BC2B7C">
      <w:pPr>
        <w:numPr>
          <w:ilvl w:val="0"/>
          <w:numId w:val="4"/>
        </w:numPr>
        <w:spacing w:after="0" w:line="240" w:lineRule="auto"/>
        <w:rPr>
          <w:rFonts w:cs="Calibri"/>
        </w:rPr>
      </w:pPr>
      <w:r w:rsidRPr="00DC28B1">
        <w:rPr>
          <w:rFonts w:cs="Calibri"/>
        </w:rPr>
        <w:t>Размер (кегль) шрифтов должен обеспечивать удобство восприятия текста  10-16 пт.</w:t>
      </w:r>
    </w:p>
    <w:p w:rsidR="00BC2B7C" w:rsidRPr="00DC28B1" w:rsidRDefault="00BC2B7C" w:rsidP="00BC2B7C">
      <w:pPr>
        <w:rPr>
          <w:rFonts w:cs="Calibri"/>
        </w:rPr>
      </w:pPr>
    </w:p>
    <w:p w:rsidR="00BC2B7C" w:rsidRPr="00DC28B1" w:rsidRDefault="00BC2B7C" w:rsidP="00BC2B7C">
      <w:pPr>
        <w:rPr>
          <w:rFonts w:cs="Calibri"/>
          <w:b/>
          <w:bCs/>
        </w:rPr>
      </w:pPr>
      <w:r w:rsidRPr="00DC28B1">
        <w:rPr>
          <w:rFonts w:cs="Calibri"/>
          <w:b/>
          <w:bCs/>
        </w:rPr>
        <w:t>3.3.</w:t>
      </w:r>
      <w:r w:rsidRPr="00DC28B1">
        <w:rPr>
          <w:rFonts w:cs="Calibri"/>
          <w:b/>
          <w:bCs/>
        </w:rPr>
        <w:tab/>
        <w:t>Требования к средствам просмотра Сайта</w:t>
      </w:r>
    </w:p>
    <w:p w:rsidR="00BC2B7C" w:rsidRPr="00DC28B1" w:rsidRDefault="00BC2B7C" w:rsidP="00BC2B7C">
      <w:pPr>
        <w:rPr>
          <w:rFonts w:cs="Calibri"/>
        </w:rPr>
      </w:pPr>
      <w:r w:rsidRPr="00DC28B1">
        <w:rPr>
          <w:rFonts w:cs="Calibri"/>
        </w:rPr>
        <w:t>Сайт должен обеспечивать корректное отображение данных в следующих браузерах:</w:t>
      </w:r>
    </w:p>
    <w:p w:rsidR="00BC2B7C" w:rsidRPr="00DC28B1" w:rsidRDefault="00BC2B7C" w:rsidP="00BC2B7C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left="720"/>
        <w:rPr>
          <w:rFonts w:cs="Calibri"/>
          <w:lang w:val="en-US"/>
        </w:rPr>
      </w:pPr>
      <w:r w:rsidRPr="00DC28B1">
        <w:rPr>
          <w:rFonts w:cs="Calibri"/>
          <w:lang w:val="en-US"/>
        </w:rPr>
        <w:t>Internet Explorer (</w:t>
      </w:r>
      <w:r w:rsidRPr="00DC28B1">
        <w:rPr>
          <w:rFonts w:cs="Calibri"/>
        </w:rPr>
        <w:t>версия</w:t>
      </w:r>
      <w:r w:rsidRPr="00DC28B1">
        <w:rPr>
          <w:rFonts w:cs="Calibri"/>
          <w:lang w:val="en-US"/>
        </w:rPr>
        <w:t xml:space="preserve"> 7.0 </w:t>
      </w:r>
      <w:r w:rsidRPr="00DC28B1">
        <w:rPr>
          <w:rFonts w:cs="Calibri"/>
        </w:rPr>
        <w:t>и</w:t>
      </w:r>
      <w:r w:rsidRPr="00DC28B1">
        <w:rPr>
          <w:rFonts w:cs="Calibri"/>
          <w:lang w:val="en-US"/>
        </w:rPr>
        <w:t xml:space="preserve"> </w:t>
      </w:r>
      <w:r w:rsidRPr="00DC28B1">
        <w:rPr>
          <w:rFonts w:cs="Calibri"/>
        </w:rPr>
        <w:t>выше</w:t>
      </w:r>
      <w:r w:rsidRPr="00DC28B1">
        <w:rPr>
          <w:rFonts w:cs="Calibri"/>
          <w:lang w:val="en-US"/>
        </w:rPr>
        <w:t>);</w:t>
      </w:r>
    </w:p>
    <w:p w:rsidR="00BC2B7C" w:rsidRPr="00DC28B1" w:rsidRDefault="00BC2B7C" w:rsidP="00BC2B7C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left="720"/>
        <w:rPr>
          <w:rFonts w:cs="Calibri"/>
        </w:rPr>
      </w:pPr>
      <w:proofErr w:type="spellStart"/>
      <w:r w:rsidRPr="00DC28B1">
        <w:rPr>
          <w:rFonts w:cs="Calibri"/>
        </w:rPr>
        <w:t>Opera</w:t>
      </w:r>
      <w:proofErr w:type="spellEnd"/>
      <w:r w:rsidRPr="00DC28B1">
        <w:rPr>
          <w:rFonts w:cs="Calibri"/>
        </w:rPr>
        <w:t xml:space="preserve"> (последних версий);</w:t>
      </w:r>
    </w:p>
    <w:p w:rsidR="00BC2B7C" w:rsidRPr="00DC28B1" w:rsidRDefault="00BC2B7C" w:rsidP="00BC2B7C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left="720"/>
        <w:rPr>
          <w:rFonts w:cs="Calibri"/>
        </w:rPr>
      </w:pPr>
      <w:proofErr w:type="spellStart"/>
      <w:r w:rsidRPr="00DC28B1">
        <w:rPr>
          <w:rFonts w:cs="Calibri"/>
        </w:rPr>
        <w:t>Firefox</w:t>
      </w:r>
      <w:proofErr w:type="spellEnd"/>
      <w:r w:rsidRPr="00DC28B1">
        <w:rPr>
          <w:rFonts w:cs="Calibri"/>
        </w:rPr>
        <w:t xml:space="preserve"> (последних версий);</w:t>
      </w:r>
    </w:p>
    <w:p w:rsidR="00BC2B7C" w:rsidRPr="00DC28B1" w:rsidRDefault="00BC2B7C" w:rsidP="00BC2B7C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left="720"/>
        <w:rPr>
          <w:rFonts w:cs="Calibri"/>
        </w:rPr>
      </w:pPr>
      <w:r>
        <w:rPr>
          <w:rFonts w:cs="Calibri"/>
          <w:lang w:val="en-US"/>
        </w:rPr>
        <w:t>Chro</w:t>
      </w:r>
      <w:r w:rsidRPr="00DC28B1">
        <w:rPr>
          <w:rFonts w:cs="Calibri"/>
          <w:lang w:val="en-US"/>
        </w:rPr>
        <w:t>me (</w:t>
      </w:r>
      <w:r w:rsidRPr="00DC28B1">
        <w:rPr>
          <w:rFonts w:cs="Calibri"/>
        </w:rPr>
        <w:t>последних версий);</w:t>
      </w:r>
    </w:p>
    <w:p w:rsidR="00BC2B7C" w:rsidRPr="00DC28B1" w:rsidRDefault="00BC2B7C" w:rsidP="00BC2B7C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left="720"/>
        <w:rPr>
          <w:rFonts w:cs="Calibri"/>
        </w:rPr>
      </w:pPr>
      <w:r w:rsidRPr="00DC28B1">
        <w:rPr>
          <w:rFonts w:cs="Calibri"/>
          <w:lang w:val="en-US"/>
        </w:rPr>
        <w:t>Safari (</w:t>
      </w:r>
      <w:r w:rsidRPr="00DC28B1">
        <w:rPr>
          <w:rFonts w:cs="Calibri"/>
        </w:rPr>
        <w:t>последних версий);</w:t>
      </w:r>
    </w:p>
    <w:p w:rsidR="00BC2B7C" w:rsidRPr="00DC28B1" w:rsidRDefault="00BC2B7C" w:rsidP="00BC2B7C">
      <w:pPr>
        <w:rPr>
          <w:rFonts w:cs="Calibri"/>
          <w:b/>
        </w:rPr>
      </w:pPr>
    </w:p>
    <w:p w:rsidR="00BC2B7C" w:rsidRPr="00DC28B1" w:rsidRDefault="00BC2B7C" w:rsidP="00BC2B7C">
      <w:pPr>
        <w:numPr>
          <w:ilvl w:val="1"/>
          <w:numId w:val="9"/>
        </w:numPr>
        <w:spacing w:after="0" w:line="240" w:lineRule="auto"/>
        <w:rPr>
          <w:rFonts w:cs="Calibri"/>
          <w:b/>
          <w:bCs/>
        </w:rPr>
      </w:pPr>
      <w:r w:rsidRPr="00DC28B1">
        <w:rPr>
          <w:rFonts w:cs="Calibri"/>
          <w:b/>
          <w:bCs/>
        </w:rPr>
        <w:t>Требования к системе управления контентом Сайта</w:t>
      </w:r>
      <w:r w:rsidRPr="00BC2B7C">
        <w:rPr>
          <w:rFonts w:cs="Calibri"/>
          <w:b/>
          <w:bCs/>
        </w:rPr>
        <w:br/>
      </w:r>
    </w:p>
    <w:p w:rsidR="00BC2B7C" w:rsidRPr="00DC28B1" w:rsidRDefault="00BC2B7C" w:rsidP="00BC2B7C">
      <w:pPr>
        <w:rPr>
          <w:rFonts w:cs="Calibri"/>
        </w:rPr>
      </w:pPr>
      <w:r w:rsidRPr="00DC28B1">
        <w:rPr>
          <w:rFonts w:cs="Calibri"/>
        </w:rPr>
        <w:t>Система управления контентом Сайта должна обеспечить администратору сайта возможность выполнения следующих действий:</w:t>
      </w:r>
    </w:p>
    <w:p w:rsidR="00BC2B7C" w:rsidRPr="00DC28B1" w:rsidRDefault="00BC2B7C" w:rsidP="00BC2B7C">
      <w:pPr>
        <w:numPr>
          <w:ilvl w:val="0"/>
          <w:numId w:val="3"/>
        </w:numPr>
        <w:spacing w:after="0" w:line="240" w:lineRule="auto"/>
        <w:rPr>
          <w:rStyle w:val="a5"/>
          <w:rFonts w:cs="Calibri"/>
          <w:i w:val="0"/>
          <w:iCs w:val="0"/>
        </w:rPr>
      </w:pPr>
      <w:r w:rsidRPr="00DC28B1">
        <w:rPr>
          <w:rStyle w:val="a5"/>
          <w:rFonts w:cs="Calibri"/>
          <w:i w:val="0"/>
          <w:iCs w:val="0"/>
        </w:rPr>
        <w:t>Возможность изменения структуры сайта, добавление и удаление стандартных разделов.</w:t>
      </w:r>
    </w:p>
    <w:p w:rsidR="00BC2B7C" w:rsidRPr="00DC28B1" w:rsidRDefault="00BC2B7C" w:rsidP="00BC2B7C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DC28B1">
        <w:rPr>
          <w:rStyle w:val="a5"/>
          <w:rFonts w:cs="Calibri"/>
          <w:i w:val="0"/>
          <w:iCs w:val="0"/>
        </w:rPr>
        <w:t>Древовидное, наглядное меню, повторяющее структуру сайта.</w:t>
      </w:r>
    </w:p>
    <w:p w:rsidR="00BC2B7C" w:rsidRPr="00DC28B1" w:rsidRDefault="00BC2B7C" w:rsidP="00BC2B7C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DC28B1">
        <w:rPr>
          <w:rStyle w:val="a5"/>
          <w:rFonts w:cs="Calibri"/>
          <w:i w:val="0"/>
          <w:iCs w:val="0"/>
        </w:rPr>
        <w:t>Возможность визуального редактирования текстов, таблиц и изображений.</w:t>
      </w:r>
    </w:p>
    <w:p w:rsidR="00BC2B7C" w:rsidRPr="00DC28B1" w:rsidRDefault="00BC2B7C" w:rsidP="00BC2B7C">
      <w:pPr>
        <w:numPr>
          <w:ilvl w:val="0"/>
          <w:numId w:val="3"/>
        </w:numPr>
        <w:spacing w:after="0" w:line="240" w:lineRule="auto"/>
        <w:rPr>
          <w:rStyle w:val="a5"/>
          <w:rFonts w:cs="Calibri"/>
          <w:i w:val="0"/>
          <w:iCs w:val="0"/>
        </w:rPr>
      </w:pPr>
      <w:r w:rsidRPr="00DC28B1">
        <w:rPr>
          <w:rStyle w:val="a5"/>
          <w:rFonts w:cs="Calibri"/>
          <w:i w:val="0"/>
          <w:iCs w:val="0"/>
        </w:rPr>
        <w:t>Автоматические функции обработки изображений</w:t>
      </w:r>
      <w:r>
        <w:rPr>
          <w:rStyle w:val="a5"/>
          <w:rFonts w:cs="Calibri"/>
          <w:i w:val="0"/>
          <w:iCs w:val="0"/>
        </w:rPr>
        <w:t xml:space="preserve"> (создание привью</w:t>
      </w:r>
      <w:r w:rsidRPr="001C7D4E">
        <w:rPr>
          <w:rStyle w:val="a5"/>
          <w:rFonts w:cs="Calibri"/>
          <w:i w:val="0"/>
          <w:iCs w:val="0"/>
        </w:rPr>
        <w:t xml:space="preserve">, </w:t>
      </w:r>
      <w:r>
        <w:rPr>
          <w:rStyle w:val="a5"/>
          <w:rFonts w:cs="Calibri"/>
          <w:i w:val="0"/>
          <w:iCs w:val="0"/>
        </w:rPr>
        <w:t>масштабирование)</w:t>
      </w:r>
      <w:r w:rsidRPr="00DC28B1">
        <w:rPr>
          <w:rStyle w:val="a5"/>
          <w:rFonts w:cs="Calibri"/>
          <w:i w:val="0"/>
          <w:iCs w:val="0"/>
        </w:rPr>
        <w:t>.</w:t>
      </w:r>
    </w:p>
    <w:p w:rsidR="00BC2B7C" w:rsidRPr="00DC28B1" w:rsidRDefault="00BC2B7C" w:rsidP="00BC2B7C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DC28B1">
        <w:rPr>
          <w:rStyle w:val="a5"/>
          <w:rFonts w:cs="Calibri"/>
          <w:i w:val="0"/>
          <w:iCs w:val="0"/>
        </w:rPr>
        <w:t>Возможность создавать и изменять формы отправки сообщений с сайта с уведомлением по электронной почте с возможностью их изменений.</w:t>
      </w:r>
    </w:p>
    <w:p w:rsidR="00BC2B7C" w:rsidRPr="00DC28B1" w:rsidRDefault="00BC2B7C" w:rsidP="00BC2B7C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DC28B1">
        <w:rPr>
          <w:rStyle w:val="a5"/>
          <w:rFonts w:cs="Calibri"/>
          <w:i w:val="0"/>
          <w:iCs w:val="0"/>
        </w:rPr>
        <w:t>Возможности оптимизации сайта для поисковых систем.</w:t>
      </w:r>
    </w:p>
    <w:p w:rsidR="00BC2B7C" w:rsidRPr="00DC28B1" w:rsidRDefault="00BC2B7C" w:rsidP="00BC2B7C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DC28B1">
        <w:rPr>
          <w:rStyle w:val="a5"/>
          <w:rFonts w:cs="Calibri"/>
          <w:i w:val="0"/>
          <w:iCs w:val="0"/>
        </w:rPr>
        <w:t>Возможность резервного копирования и восстановления данных, по частям или полностью.</w:t>
      </w:r>
    </w:p>
    <w:p w:rsidR="00BC2B7C" w:rsidRPr="00DC28B1" w:rsidRDefault="00BC2B7C" w:rsidP="00BC2B7C">
      <w:pPr>
        <w:numPr>
          <w:ilvl w:val="0"/>
          <w:numId w:val="3"/>
        </w:numPr>
        <w:spacing w:after="0" w:line="240" w:lineRule="auto"/>
        <w:rPr>
          <w:rStyle w:val="a5"/>
          <w:rFonts w:cs="Calibri"/>
          <w:i w:val="0"/>
          <w:iCs w:val="0"/>
        </w:rPr>
      </w:pPr>
      <w:r w:rsidRPr="00DC28B1">
        <w:rPr>
          <w:rStyle w:val="a5"/>
          <w:rFonts w:cs="Calibri"/>
          <w:i w:val="0"/>
          <w:iCs w:val="0"/>
        </w:rPr>
        <w:t>Возможность автоматической и полуавтоматической генерации путей для страниц сайта – например «</w:t>
      </w:r>
      <w:proofErr w:type="spellStart"/>
      <w:r>
        <w:rPr>
          <w:rStyle w:val="a5"/>
          <w:rFonts w:cs="Calibri"/>
          <w:i w:val="0"/>
          <w:iCs w:val="0"/>
          <w:lang w:val="en-US"/>
        </w:rPr>
        <w:t>intitle</w:t>
      </w:r>
      <w:proofErr w:type="spellEnd"/>
      <w:r w:rsidRPr="00DC28B1">
        <w:rPr>
          <w:rStyle w:val="a5"/>
          <w:rFonts w:cs="Calibri"/>
          <w:i w:val="0"/>
          <w:iCs w:val="0"/>
        </w:rPr>
        <w:t>.</w:t>
      </w:r>
      <w:proofErr w:type="spellStart"/>
      <w:r w:rsidRPr="00DC28B1">
        <w:rPr>
          <w:rStyle w:val="a5"/>
          <w:rFonts w:cs="Calibri"/>
          <w:i w:val="0"/>
          <w:iCs w:val="0"/>
          <w:lang w:val="en-US"/>
        </w:rPr>
        <w:t>ru</w:t>
      </w:r>
      <w:proofErr w:type="spellEnd"/>
      <w:r w:rsidRPr="00DC28B1">
        <w:rPr>
          <w:rStyle w:val="a5"/>
          <w:rFonts w:cs="Calibri"/>
          <w:i w:val="0"/>
          <w:iCs w:val="0"/>
        </w:rPr>
        <w:t>/</w:t>
      </w:r>
      <w:r>
        <w:rPr>
          <w:rStyle w:val="a5"/>
          <w:rFonts w:cs="Calibri"/>
          <w:i w:val="0"/>
          <w:iCs w:val="0"/>
          <w:lang w:val="en-US"/>
        </w:rPr>
        <w:t>portfolio</w:t>
      </w:r>
      <w:r w:rsidRPr="00DC28B1">
        <w:rPr>
          <w:rStyle w:val="a5"/>
          <w:rFonts w:cs="Calibri"/>
          <w:i w:val="0"/>
          <w:iCs w:val="0"/>
        </w:rPr>
        <w:t>/</w:t>
      </w:r>
      <w:r>
        <w:rPr>
          <w:rStyle w:val="a5"/>
          <w:rFonts w:cs="Calibri"/>
          <w:i w:val="0"/>
          <w:iCs w:val="0"/>
          <w:lang w:val="en-US"/>
        </w:rPr>
        <w:t>sites</w:t>
      </w:r>
      <w:r w:rsidRPr="00DC28B1">
        <w:rPr>
          <w:rStyle w:val="a5"/>
          <w:rFonts w:cs="Calibri"/>
          <w:i w:val="0"/>
          <w:iCs w:val="0"/>
        </w:rPr>
        <w:t>/»</w:t>
      </w:r>
      <w:r>
        <w:rPr>
          <w:rStyle w:val="a5"/>
          <w:rFonts w:cs="Calibri"/>
          <w:i w:val="0"/>
          <w:iCs w:val="0"/>
        </w:rPr>
        <w:t xml:space="preserve"> или с использованием «</w:t>
      </w:r>
      <w:proofErr w:type="spellStart"/>
      <w:r>
        <w:rPr>
          <w:rStyle w:val="a5"/>
          <w:rFonts w:cs="Calibri"/>
          <w:i w:val="0"/>
          <w:iCs w:val="0"/>
          <w:lang w:val="en-US"/>
        </w:rPr>
        <w:t>translit</w:t>
      </w:r>
      <w:proofErr w:type="spellEnd"/>
      <w:r w:rsidRPr="001D6C7A">
        <w:rPr>
          <w:rStyle w:val="a5"/>
          <w:rFonts w:cs="Calibri"/>
          <w:i w:val="0"/>
          <w:iCs w:val="0"/>
        </w:rPr>
        <w:t>’</w:t>
      </w:r>
      <w:r>
        <w:rPr>
          <w:rStyle w:val="a5"/>
          <w:rFonts w:cs="Calibri"/>
          <w:i w:val="0"/>
          <w:iCs w:val="0"/>
          <w:lang w:val="en-US"/>
        </w:rPr>
        <w:t>a</w:t>
      </w:r>
      <w:r>
        <w:rPr>
          <w:rStyle w:val="a5"/>
          <w:rFonts w:cs="Calibri"/>
          <w:i w:val="0"/>
          <w:iCs w:val="0"/>
        </w:rPr>
        <w:t>»</w:t>
      </w:r>
      <w:r w:rsidRPr="00DC28B1">
        <w:rPr>
          <w:rStyle w:val="a5"/>
          <w:rFonts w:cs="Calibri"/>
          <w:i w:val="0"/>
          <w:iCs w:val="0"/>
        </w:rPr>
        <w:t>.</w:t>
      </w:r>
    </w:p>
    <w:p w:rsidR="00BC2B7C" w:rsidRPr="00DC28B1" w:rsidRDefault="00BC2B7C" w:rsidP="00BC2B7C">
      <w:pPr>
        <w:numPr>
          <w:ilvl w:val="0"/>
          <w:numId w:val="3"/>
        </w:numPr>
        <w:spacing w:after="0" w:line="240" w:lineRule="auto"/>
        <w:rPr>
          <w:rStyle w:val="a5"/>
          <w:rFonts w:cs="Calibri"/>
          <w:i w:val="0"/>
          <w:iCs w:val="0"/>
        </w:rPr>
      </w:pPr>
      <w:r w:rsidRPr="00DC28B1">
        <w:rPr>
          <w:rStyle w:val="a5"/>
          <w:rFonts w:cs="Calibri"/>
          <w:i w:val="0"/>
          <w:iCs w:val="0"/>
        </w:rPr>
        <w:t>Возможность авторизации и разграничения прав для неограниченного количества операторов и администраторов сайта.</w:t>
      </w:r>
    </w:p>
    <w:p w:rsidR="00B95B14" w:rsidRPr="00B95B14" w:rsidRDefault="00BC2B7C" w:rsidP="00B95B14">
      <w:pPr>
        <w:pStyle w:val="a6"/>
        <w:numPr>
          <w:ilvl w:val="0"/>
          <w:numId w:val="3"/>
        </w:numPr>
        <w:spacing w:after="240" w:line="240" w:lineRule="auto"/>
        <w:rPr>
          <w:rFonts w:cs="Calibri"/>
        </w:rPr>
      </w:pPr>
      <w:r w:rsidRPr="00B95B14">
        <w:rPr>
          <w:rStyle w:val="a5"/>
          <w:rFonts w:cs="Calibri"/>
          <w:i w:val="0"/>
          <w:iCs w:val="0"/>
        </w:rPr>
        <w:t xml:space="preserve">Управление рассылкой для </w:t>
      </w:r>
      <w:proofErr w:type="gramStart"/>
      <w:r w:rsidRPr="00B95B14">
        <w:rPr>
          <w:rStyle w:val="a5"/>
          <w:rFonts w:cs="Calibri"/>
          <w:i w:val="0"/>
          <w:iCs w:val="0"/>
        </w:rPr>
        <w:t>клиентов</w:t>
      </w:r>
      <w:proofErr w:type="gramEnd"/>
      <w:r w:rsidRPr="00B95B14">
        <w:rPr>
          <w:rStyle w:val="a5"/>
          <w:rFonts w:cs="Calibri"/>
          <w:i w:val="0"/>
          <w:iCs w:val="0"/>
        </w:rPr>
        <w:t xml:space="preserve"> имеющих доступ к закрытой части сайта.</w:t>
      </w:r>
      <w:r w:rsidRPr="00B95B14">
        <w:rPr>
          <w:rFonts w:cs="Calibri"/>
        </w:rPr>
        <w:t xml:space="preserve"> </w:t>
      </w:r>
    </w:p>
    <w:p w:rsidR="00B95B14" w:rsidRPr="00B95B14" w:rsidRDefault="006E606C" w:rsidP="00B95B14">
      <w:pPr>
        <w:pStyle w:val="a6"/>
        <w:numPr>
          <w:ilvl w:val="0"/>
          <w:numId w:val="3"/>
        </w:numPr>
        <w:spacing w:after="240" w:line="240" w:lineRule="auto"/>
        <w:rPr>
          <w:rFonts w:cs="Calibri"/>
        </w:rPr>
      </w:pPr>
      <w:r>
        <w:rPr>
          <w:rFonts w:cs="Calibri"/>
        </w:rPr>
        <w:t xml:space="preserve">* </w:t>
      </w:r>
      <w:r w:rsidR="00B95B14" w:rsidRPr="00B95B14">
        <w:rPr>
          <w:rFonts w:cs="Calibri"/>
        </w:rPr>
        <w:t>Выгрузка и загрузка товаров</w:t>
      </w:r>
    </w:p>
    <w:p w:rsidR="00B95B14" w:rsidRPr="00B95B14" w:rsidRDefault="006E606C" w:rsidP="00B95B14">
      <w:pPr>
        <w:pStyle w:val="a6"/>
        <w:numPr>
          <w:ilvl w:val="0"/>
          <w:numId w:val="3"/>
        </w:numPr>
        <w:spacing w:after="240" w:line="240" w:lineRule="auto"/>
        <w:rPr>
          <w:rFonts w:cs="Calibri"/>
        </w:rPr>
      </w:pPr>
      <w:r>
        <w:rPr>
          <w:rFonts w:cs="Calibri"/>
        </w:rPr>
        <w:t xml:space="preserve">* </w:t>
      </w:r>
      <w:r w:rsidR="00B95B14" w:rsidRPr="00B95B14">
        <w:rPr>
          <w:rFonts w:cs="Calibri"/>
        </w:rPr>
        <w:t>Получение информации о заказах от партнеров</w:t>
      </w:r>
    </w:p>
    <w:p w:rsidR="00BC2B7C" w:rsidRPr="006E606C" w:rsidRDefault="006E606C" w:rsidP="00B95B14">
      <w:pPr>
        <w:pStyle w:val="a6"/>
        <w:numPr>
          <w:ilvl w:val="0"/>
          <w:numId w:val="3"/>
        </w:numPr>
        <w:spacing w:after="240" w:line="240" w:lineRule="auto"/>
        <w:rPr>
          <w:rFonts w:cs="Calibri"/>
          <w:b/>
        </w:rPr>
      </w:pPr>
      <w:r>
        <w:rPr>
          <w:rFonts w:cs="Calibri"/>
          <w:b/>
        </w:rPr>
        <w:t xml:space="preserve">* </w:t>
      </w:r>
      <w:r w:rsidR="00B95B14" w:rsidRPr="006E606C">
        <w:rPr>
          <w:rFonts w:cs="Calibri"/>
          <w:b/>
        </w:rPr>
        <w:t xml:space="preserve">Разработка проекта на последней актуальной версии движка </w:t>
      </w:r>
      <w:proofErr w:type="spellStart"/>
      <w:r w:rsidR="00B95B14" w:rsidRPr="006E606C">
        <w:rPr>
          <w:rFonts w:cs="Calibri"/>
          <w:b/>
          <w:lang w:val="en-US"/>
        </w:rPr>
        <w:t>Magento</w:t>
      </w:r>
      <w:proofErr w:type="spellEnd"/>
      <w:r w:rsidR="00BC2B7C" w:rsidRPr="006E606C">
        <w:rPr>
          <w:rFonts w:cs="Calibri"/>
          <w:b/>
        </w:rPr>
        <w:br/>
      </w:r>
    </w:p>
    <w:p w:rsidR="00BC2B7C" w:rsidRPr="00DC28B1" w:rsidRDefault="00BC2B7C" w:rsidP="00BC2B7C">
      <w:pPr>
        <w:numPr>
          <w:ilvl w:val="1"/>
          <w:numId w:val="1"/>
        </w:numPr>
        <w:spacing w:after="0" w:line="240" w:lineRule="auto"/>
        <w:rPr>
          <w:rFonts w:cs="Calibri"/>
          <w:b/>
          <w:bCs/>
        </w:rPr>
      </w:pPr>
      <w:r w:rsidRPr="00DC28B1">
        <w:rPr>
          <w:rFonts w:cs="Calibri"/>
          <w:b/>
          <w:bCs/>
        </w:rPr>
        <w:t xml:space="preserve">Требования </w:t>
      </w:r>
      <w:r w:rsidR="00B77128">
        <w:rPr>
          <w:rFonts w:cs="Calibri"/>
          <w:b/>
          <w:bCs/>
        </w:rPr>
        <w:t>верстке сайта</w:t>
      </w:r>
    </w:p>
    <w:p w:rsidR="00BC2B7C" w:rsidRPr="00B95B14" w:rsidRDefault="00B95B14" w:rsidP="00BC2B7C">
      <w:pPr>
        <w:pStyle w:val="a3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Верстка сайта – адаптивная.</w:t>
      </w:r>
    </w:p>
    <w:p w:rsidR="00BC2B7C" w:rsidRPr="00DC28B1" w:rsidRDefault="00BC2B7C" w:rsidP="00BC2B7C">
      <w:pPr>
        <w:pStyle w:val="a3"/>
        <w:jc w:val="left"/>
        <w:rPr>
          <w:rFonts w:ascii="Calibri" w:hAnsi="Calibri" w:cs="Calibri"/>
          <w:sz w:val="22"/>
        </w:rPr>
      </w:pPr>
    </w:p>
    <w:p w:rsidR="00BC2B7C" w:rsidRPr="00DC28B1" w:rsidRDefault="00BC2B7C" w:rsidP="00BC2B7C">
      <w:pPr>
        <w:rPr>
          <w:rFonts w:cs="Calibri"/>
          <w:sz w:val="20"/>
          <w:szCs w:val="20"/>
        </w:rPr>
      </w:pPr>
    </w:p>
    <w:p w:rsidR="00BC2B7C" w:rsidRPr="00DC28B1" w:rsidRDefault="00BC2B7C" w:rsidP="00BC2B7C">
      <w:pPr>
        <w:numPr>
          <w:ilvl w:val="0"/>
          <w:numId w:val="1"/>
        </w:numPr>
        <w:tabs>
          <w:tab w:val="clear" w:pos="390"/>
          <w:tab w:val="num" w:pos="0"/>
        </w:tabs>
        <w:spacing w:after="0" w:line="240" w:lineRule="auto"/>
        <w:ind w:hanging="674"/>
        <w:rPr>
          <w:rFonts w:cs="Calibri"/>
          <w:b/>
        </w:rPr>
      </w:pPr>
      <w:r w:rsidRPr="00DC28B1">
        <w:rPr>
          <w:rFonts w:cs="Calibri"/>
          <w:b/>
        </w:rPr>
        <w:t xml:space="preserve">Структура Сайта и </w:t>
      </w:r>
      <w:r w:rsidRPr="007F7024">
        <w:rPr>
          <w:rFonts w:cs="Calibri"/>
          <w:b/>
        </w:rPr>
        <w:t>навигация</w:t>
      </w:r>
      <w:r w:rsidRPr="00DC28B1">
        <w:rPr>
          <w:rFonts w:cs="Calibri"/>
          <w:b/>
        </w:rPr>
        <w:t xml:space="preserve"> </w:t>
      </w:r>
      <w:r w:rsidR="00B95B14">
        <w:rPr>
          <w:rFonts w:cs="Calibri"/>
          <w:b/>
        </w:rPr>
        <w:t>отображена в существующем прототипе</w:t>
      </w:r>
      <w:r w:rsidRPr="00DC28B1">
        <w:rPr>
          <w:rFonts w:cs="Calibri"/>
          <w:b/>
        </w:rPr>
        <w:br/>
      </w:r>
    </w:p>
    <w:p w:rsidR="00BC2B7C" w:rsidRDefault="00B95B14" w:rsidP="00BC2B7C">
      <w:pPr>
        <w:spacing w:after="0"/>
        <w:rPr>
          <w:rFonts w:cs="Calibri"/>
          <w:sz w:val="20"/>
        </w:rPr>
      </w:pPr>
      <w:r>
        <w:rPr>
          <w:rFonts w:cs="Calibri"/>
          <w:sz w:val="20"/>
        </w:rPr>
        <w:lastRenderedPageBreak/>
        <w:t>---</w:t>
      </w:r>
      <w:r w:rsidR="00B77128">
        <w:rPr>
          <w:rFonts w:cs="Calibri"/>
          <w:sz w:val="20"/>
        </w:rPr>
        <w:t xml:space="preserve"> Прилагается к ТЗ.</w:t>
      </w:r>
    </w:p>
    <w:p w:rsidR="00B77128" w:rsidRDefault="00B77128" w:rsidP="00BC2B7C">
      <w:pPr>
        <w:spacing w:after="0"/>
        <w:rPr>
          <w:rFonts w:cs="Calibri"/>
        </w:rPr>
      </w:pPr>
    </w:p>
    <w:p w:rsidR="00BC2B7C" w:rsidRDefault="00BC2B7C" w:rsidP="00BC2B7C">
      <w:pPr>
        <w:spacing w:after="0"/>
        <w:rPr>
          <w:rFonts w:cs="Calibri"/>
        </w:rPr>
      </w:pPr>
    </w:p>
    <w:p w:rsidR="00B95B14" w:rsidRDefault="00B95B14" w:rsidP="00BC2B7C">
      <w:pPr>
        <w:spacing w:after="0"/>
        <w:rPr>
          <w:rFonts w:cs="Calibri"/>
        </w:rPr>
      </w:pPr>
    </w:p>
    <w:p w:rsidR="00B77128" w:rsidRDefault="00B77128" w:rsidP="00BC2B7C">
      <w:pPr>
        <w:spacing w:after="0"/>
        <w:rPr>
          <w:rFonts w:cs="Calibri"/>
        </w:rPr>
      </w:pPr>
    </w:p>
    <w:p w:rsidR="00B77128" w:rsidRDefault="00B77128" w:rsidP="00BC2B7C">
      <w:pPr>
        <w:spacing w:after="0"/>
        <w:rPr>
          <w:rFonts w:cs="Calibri"/>
        </w:rPr>
      </w:pPr>
    </w:p>
    <w:p w:rsidR="00BC2B7C" w:rsidRPr="00DC28B1" w:rsidRDefault="00BC2B7C" w:rsidP="00BC2B7C">
      <w:pPr>
        <w:numPr>
          <w:ilvl w:val="0"/>
          <w:numId w:val="1"/>
        </w:numPr>
        <w:tabs>
          <w:tab w:val="clear" w:pos="390"/>
          <w:tab w:val="num" w:pos="0"/>
        </w:tabs>
        <w:spacing w:after="0" w:line="240" w:lineRule="auto"/>
        <w:ind w:hanging="674"/>
        <w:rPr>
          <w:rFonts w:cs="Calibri"/>
          <w:b/>
        </w:rPr>
      </w:pPr>
      <w:r w:rsidRPr="00DC28B1">
        <w:rPr>
          <w:rFonts w:cs="Calibri"/>
          <w:b/>
        </w:rPr>
        <w:t>Описание разделов сайта</w:t>
      </w:r>
      <w:r w:rsidR="00E74AA6">
        <w:rPr>
          <w:rFonts w:cs="Calibri"/>
          <w:b/>
        </w:rPr>
        <w:t xml:space="preserve"> и функционала</w:t>
      </w:r>
      <w:r w:rsidRPr="00DC28B1">
        <w:rPr>
          <w:rFonts w:cs="Calibri"/>
          <w:b/>
        </w:rPr>
        <w:br/>
      </w:r>
    </w:p>
    <w:p w:rsidR="00BC2B7C" w:rsidRDefault="00BC2B7C" w:rsidP="00BC2B7C">
      <w:pPr>
        <w:outlineLvl w:val="0"/>
        <w:rPr>
          <w:rFonts w:cs="Calibri"/>
          <w:b/>
        </w:rPr>
      </w:pPr>
      <w:r w:rsidRPr="00DC28B1">
        <w:rPr>
          <w:rFonts w:cs="Calibri"/>
          <w:b/>
        </w:rPr>
        <w:t xml:space="preserve">5.1. </w:t>
      </w:r>
      <w:r w:rsidRPr="00DC28B1">
        <w:rPr>
          <w:rFonts w:cs="Calibri"/>
          <w:b/>
        </w:rPr>
        <w:tab/>
        <w:t>Главная страница</w:t>
      </w:r>
    </w:p>
    <w:p w:rsidR="004B3DE3" w:rsidRPr="004B3DE3" w:rsidRDefault="004B3DE3" w:rsidP="00BC2B7C">
      <w:pPr>
        <w:outlineLvl w:val="0"/>
        <w:rPr>
          <w:rFonts w:cs="Calibri"/>
          <w:b/>
        </w:rPr>
      </w:pPr>
      <w:r w:rsidRPr="004B3DE3">
        <w:rPr>
          <w:rFonts w:cs="Calibri"/>
          <w:b/>
          <w:lang w:val="en-US"/>
        </w:rPr>
        <w:t>Header</w:t>
      </w:r>
    </w:p>
    <w:p w:rsidR="00E74AA6" w:rsidRPr="004B3DE3" w:rsidRDefault="00E74AA6" w:rsidP="00BC2B7C">
      <w:pPr>
        <w:outlineLvl w:val="0"/>
        <w:rPr>
          <w:rFonts w:cs="Calibri"/>
        </w:rPr>
      </w:pPr>
      <w:r>
        <w:rPr>
          <w:rFonts w:cs="Calibri"/>
        </w:rPr>
        <w:t>Логотип</w:t>
      </w:r>
      <w:r w:rsidR="004B3DE3">
        <w:rPr>
          <w:rFonts w:cs="Calibri"/>
        </w:rPr>
        <w:t xml:space="preserve"> -  </w:t>
      </w:r>
      <w:proofErr w:type="gramStart"/>
      <w:r w:rsidR="004B3DE3">
        <w:rPr>
          <w:rFonts w:cs="Calibri"/>
        </w:rPr>
        <w:t>с</w:t>
      </w:r>
      <w:proofErr w:type="gramEnd"/>
      <w:r w:rsidR="004B3DE3">
        <w:rPr>
          <w:rFonts w:cs="Calibri"/>
        </w:rPr>
        <w:t xml:space="preserve"> ссылкой на главную страницу</w:t>
      </w:r>
    </w:p>
    <w:p w:rsidR="004B3DE3" w:rsidRDefault="004B3DE3" w:rsidP="00BC2B7C">
      <w:pPr>
        <w:outlineLvl w:val="0"/>
        <w:rPr>
          <w:rFonts w:cs="Calibri"/>
        </w:rPr>
      </w:pPr>
      <w:proofErr w:type="gramStart"/>
      <w:r>
        <w:rPr>
          <w:rFonts w:cs="Calibri"/>
        </w:rPr>
        <w:t>Текст-слоган (с возможностью его редактирования</w:t>
      </w:r>
      <w:r w:rsidR="00B77128">
        <w:rPr>
          <w:rFonts w:cs="Calibri"/>
        </w:rPr>
        <w:t xml:space="preserve"> в административной панели (</w:t>
      </w:r>
      <w:proofErr w:type="spellStart"/>
      <w:r w:rsidR="00B77128">
        <w:rPr>
          <w:rFonts w:cs="Calibri"/>
        </w:rPr>
        <w:t>Адм.П</w:t>
      </w:r>
      <w:proofErr w:type="spellEnd"/>
      <w:r>
        <w:rPr>
          <w:rFonts w:cs="Calibri"/>
        </w:rPr>
        <w:t>)</w:t>
      </w:r>
      <w:r w:rsidR="00B77128">
        <w:rPr>
          <w:rFonts w:cs="Calibri"/>
        </w:rPr>
        <w:t>.</w:t>
      </w:r>
      <w:proofErr w:type="gramEnd"/>
    </w:p>
    <w:p w:rsidR="004B3DE3" w:rsidRDefault="004B3DE3" w:rsidP="00BC2B7C">
      <w:pPr>
        <w:outlineLvl w:val="0"/>
        <w:rPr>
          <w:rFonts w:cs="Calibri"/>
        </w:rPr>
      </w:pPr>
      <w:r>
        <w:rPr>
          <w:rFonts w:cs="Calibri"/>
        </w:rPr>
        <w:t>Правый верхний угол: вход для партнеров</w:t>
      </w:r>
    </w:p>
    <w:p w:rsidR="004B3DE3" w:rsidRDefault="004B3DE3" w:rsidP="00BC2B7C">
      <w:pPr>
        <w:outlineLvl w:val="0"/>
        <w:rPr>
          <w:rFonts w:cs="Calibri"/>
        </w:rPr>
      </w:pPr>
      <w:r>
        <w:rPr>
          <w:rFonts w:cs="Calibri"/>
        </w:rPr>
        <w:t>Блок контактной информации (с возможностью его редактирования</w:t>
      </w:r>
      <w:r w:rsidR="00B77128">
        <w:rPr>
          <w:rFonts w:cs="Calibri"/>
        </w:rPr>
        <w:t xml:space="preserve"> в </w:t>
      </w:r>
      <w:proofErr w:type="spellStart"/>
      <w:r w:rsidR="00B77128">
        <w:rPr>
          <w:rFonts w:cs="Calibri"/>
        </w:rPr>
        <w:t>Адм</w:t>
      </w:r>
      <w:proofErr w:type="gramStart"/>
      <w:r w:rsidR="00B77128">
        <w:rPr>
          <w:rFonts w:cs="Calibri"/>
        </w:rPr>
        <w:t>.П</w:t>
      </w:r>
      <w:proofErr w:type="spellEnd"/>
      <w:proofErr w:type="gramEnd"/>
      <w:r>
        <w:rPr>
          <w:rFonts w:cs="Calibri"/>
        </w:rPr>
        <w:t>), при наж</w:t>
      </w:r>
      <w:r w:rsidR="00B77128">
        <w:rPr>
          <w:rFonts w:cs="Calibri"/>
        </w:rPr>
        <w:t>атии на «закажите обратный звонок»</w:t>
      </w:r>
      <w:r>
        <w:rPr>
          <w:rFonts w:cs="Calibri"/>
        </w:rPr>
        <w:t xml:space="preserve"> – всплывающее окно с возможностью заказа звонка. Вывод информации о заказах звонка (обратной связи, онлайн консультанта), желательно в административной панели.</w:t>
      </w:r>
    </w:p>
    <w:p w:rsidR="004B3DE3" w:rsidRPr="00B77128" w:rsidRDefault="00257F7F" w:rsidP="00BC2B7C">
      <w:pPr>
        <w:outlineLvl w:val="0"/>
        <w:rPr>
          <w:rFonts w:cs="Calibri"/>
          <w:b/>
        </w:rPr>
      </w:pPr>
      <w:r w:rsidRPr="00B77128">
        <w:rPr>
          <w:rFonts w:cs="Calibri"/>
          <w:b/>
        </w:rPr>
        <w:t>Форма обратного звонка</w:t>
      </w:r>
      <w:r w:rsidR="004B3DE3" w:rsidRPr="00B77128">
        <w:rPr>
          <w:rFonts w:cs="Calibri"/>
          <w:b/>
        </w:rPr>
        <w:t>:</w:t>
      </w:r>
    </w:p>
    <w:p w:rsidR="004B3DE3" w:rsidRDefault="00E42427" w:rsidP="00BC2B7C">
      <w:pPr>
        <w:outlineLvl w:val="0"/>
        <w:rPr>
          <w:rFonts w:cs="Calibri"/>
        </w:rPr>
      </w:pPr>
      <w:r>
        <w:rPr>
          <w:rFonts w:cs="Calibri"/>
          <w:noProof/>
          <w:lang w:eastAsia="ru-RU"/>
        </w:rPr>
        <w:drawing>
          <wp:inline distT="0" distB="0" distL="0" distR="0" wp14:anchorId="10015C3B" wp14:editId="1F3BF39D">
            <wp:extent cx="1433516" cy="121484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26" cy="121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427" w:rsidRDefault="00E42427" w:rsidP="00BC2B7C">
      <w:pPr>
        <w:outlineLvl w:val="0"/>
        <w:rPr>
          <w:rFonts w:cs="Calibri"/>
        </w:rPr>
      </w:pPr>
    </w:p>
    <w:p w:rsidR="004B3DE3" w:rsidRPr="00B77128" w:rsidRDefault="00257F7F" w:rsidP="00BC2B7C">
      <w:pPr>
        <w:outlineLvl w:val="0"/>
        <w:rPr>
          <w:rFonts w:cs="Calibri"/>
          <w:b/>
        </w:rPr>
      </w:pPr>
      <w:r w:rsidRPr="00B77128">
        <w:rPr>
          <w:rFonts w:cs="Calibri"/>
          <w:b/>
        </w:rPr>
        <w:t>Форма обратной связи</w:t>
      </w:r>
      <w:r w:rsidR="00E42427" w:rsidRPr="00B77128">
        <w:rPr>
          <w:rFonts w:cs="Calibri"/>
          <w:b/>
        </w:rPr>
        <w:t>:</w:t>
      </w:r>
    </w:p>
    <w:p w:rsidR="00257F7F" w:rsidRDefault="00E42427" w:rsidP="00BC2B7C">
      <w:pPr>
        <w:outlineLvl w:val="0"/>
        <w:rPr>
          <w:rFonts w:cs="Calibri"/>
        </w:rPr>
      </w:pPr>
      <w:r>
        <w:rPr>
          <w:rFonts w:cs="Calibri"/>
          <w:noProof/>
          <w:lang w:eastAsia="ru-RU"/>
        </w:rPr>
        <w:drawing>
          <wp:inline distT="0" distB="0" distL="0" distR="0">
            <wp:extent cx="3239186" cy="126709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85" cy="126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7F" w:rsidRDefault="00257F7F" w:rsidP="00BC2B7C">
      <w:pPr>
        <w:outlineLvl w:val="0"/>
        <w:rPr>
          <w:rFonts w:cs="Calibri"/>
        </w:rPr>
      </w:pPr>
      <w:r w:rsidRPr="00B77128">
        <w:rPr>
          <w:rFonts w:cs="Calibri"/>
          <w:b/>
        </w:rPr>
        <w:t>Фома онлайн консультант</w:t>
      </w:r>
      <w:r>
        <w:rPr>
          <w:rFonts w:cs="Calibri"/>
        </w:rPr>
        <w:t xml:space="preserve"> (любой бесплатны</w:t>
      </w:r>
      <w:r w:rsidR="00E42427">
        <w:rPr>
          <w:rFonts w:cs="Calibri"/>
        </w:rPr>
        <w:t>й</w:t>
      </w:r>
      <w:r>
        <w:rPr>
          <w:rFonts w:cs="Calibri"/>
        </w:rPr>
        <w:t xml:space="preserve"> сервис, возможна отдельная установка</w:t>
      </w:r>
      <w:r w:rsidR="0067186E">
        <w:rPr>
          <w:rFonts w:cs="Calibri"/>
        </w:rPr>
        <w:t xml:space="preserve">, например </w:t>
      </w:r>
      <w:proofErr w:type="spellStart"/>
      <w:r w:rsidR="0067186E">
        <w:rPr>
          <w:rFonts w:cs="Calibri"/>
          <w:lang w:val="en-US"/>
        </w:rPr>
        <w:t>mibew</w:t>
      </w:r>
      <w:proofErr w:type="spellEnd"/>
      <w:r w:rsidR="0067186E" w:rsidRPr="0067186E">
        <w:rPr>
          <w:rFonts w:cs="Calibri"/>
        </w:rPr>
        <w:t>.</w:t>
      </w:r>
      <w:r w:rsidR="0067186E">
        <w:rPr>
          <w:rFonts w:cs="Calibri"/>
          <w:lang w:val="en-US"/>
        </w:rPr>
        <w:t>org</w:t>
      </w:r>
      <w:r w:rsidR="0067186E" w:rsidRPr="0067186E">
        <w:rPr>
          <w:rFonts w:cs="Calibri"/>
        </w:rPr>
        <w:t xml:space="preserve"> - </w:t>
      </w:r>
      <w:proofErr w:type="spellStart"/>
      <w:r w:rsidR="0067186E">
        <w:rPr>
          <w:rFonts w:cs="Calibri"/>
          <w:lang w:val="en-US"/>
        </w:rPr>
        <w:t>MibewWebMessenge</w:t>
      </w:r>
      <w:proofErr w:type="spellEnd"/>
      <w:r>
        <w:rPr>
          <w:rFonts w:cs="Calibri"/>
        </w:rPr>
        <w:t>)</w:t>
      </w:r>
    </w:p>
    <w:p w:rsidR="00257F7F" w:rsidRPr="00906862" w:rsidRDefault="00257F7F" w:rsidP="00BC2B7C">
      <w:pPr>
        <w:outlineLvl w:val="0"/>
        <w:rPr>
          <w:rFonts w:cs="Calibri"/>
        </w:rPr>
      </w:pPr>
    </w:p>
    <w:p w:rsidR="0067186E" w:rsidRPr="00B77128" w:rsidRDefault="0067186E" w:rsidP="00BC2B7C">
      <w:pPr>
        <w:outlineLvl w:val="0"/>
        <w:rPr>
          <w:rFonts w:cs="Calibri"/>
          <w:b/>
        </w:rPr>
      </w:pPr>
      <w:r w:rsidRPr="00B77128">
        <w:rPr>
          <w:rFonts w:cs="Calibri"/>
          <w:b/>
        </w:rPr>
        <w:t xml:space="preserve">Преимущества продукции </w:t>
      </w:r>
      <w:proofErr w:type="spellStart"/>
      <w:r w:rsidRPr="00B77128">
        <w:rPr>
          <w:rFonts w:cs="Calibri"/>
          <w:b/>
          <w:lang w:val="en-US"/>
        </w:rPr>
        <w:t>Thermolux</w:t>
      </w:r>
      <w:proofErr w:type="spellEnd"/>
      <w:r w:rsidRPr="00B77128">
        <w:rPr>
          <w:rFonts w:cs="Calibri"/>
          <w:b/>
        </w:rPr>
        <w:t xml:space="preserve"> – слайд шоу</w:t>
      </w:r>
      <w:r w:rsidR="00B77128">
        <w:rPr>
          <w:rFonts w:cs="Calibri"/>
          <w:b/>
        </w:rPr>
        <w:t>.</w:t>
      </w:r>
      <w:r w:rsidR="00945203">
        <w:rPr>
          <w:rFonts w:cs="Calibri"/>
          <w:b/>
        </w:rPr>
        <w:t xml:space="preserve"> </w:t>
      </w:r>
      <w:r w:rsidR="00B77128">
        <w:rPr>
          <w:rFonts w:cs="Calibri"/>
        </w:rPr>
        <w:t>Д</w:t>
      </w:r>
      <w:r w:rsidR="00B77128" w:rsidRPr="00B77128">
        <w:rPr>
          <w:rFonts w:cs="Calibri"/>
        </w:rPr>
        <w:t>обавление изображений в слайд шоу – через административную панель</w:t>
      </w:r>
      <w:r w:rsidR="00B77128">
        <w:rPr>
          <w:rFonts w:cs="Calibri"/>
        </w:rPr>
        <w:t>.</w:t>
      </w:r>
    </w:p>
    <w:p w:rsidR="0067186E" w:rsidRDefault="00945203" w:rsidP="00BC2B7C">
      <w:pPr>
        <w:outlineLvl w:val="0"/>
        <w:rPr>
          <w:rFonts w:cs="Calibri"/>
        </w:rPr>
      </w:pPr>
      <w:r>
        <w:rPr>
          <w:rFonts w:cs="Calibri"/>
          <w:b/>
        </w:rPr>
        <w:lastRenderedPageBreak/>
        <w:t>Блок</w:t>
      </w:r>
      <w:r w:rsidR="0067186E" w:rsidRPr="00945203">
        <w:rPr>
          <w:rFonts w:cs="Calibri"/>
          <w:b/>
        </w:rPr>
        <w:t xml:space="preserve"> </w:t>
      </w:r>
      <w:r w:rsidRPr="00945203">
        <w:rPr>
          <w:rFonts w:cs="Calibri"/>
          <w:b/>
        </w:rPr>
        <w:t xml:space="preserve">Преимущества </w:t>
      </w:r>
      <w:r>
        <w:rPr>
          <w:rFonts w:cs="Calibri"/>
          <w:b/>
        </w:rPr>
        <w:t xml:space="preserve">в </w:t>
      </w:r>
      <w:proofErr w:type="spellStart"/>
      <w:r>
        <w:rPr>
          <w:rFonts w:cs="Calibri"/>
          <w:b/>
        </w:rPr>
        <w:t>инфографике</w:t>
      </w:r>
      <w:proofErr w:type="spellEnd"/>
      <w:r w:rsidRPr="00945203">
        <w:rPr>
          <w:rFonts w:cs="Calibri"/>
          <w:b/>
        </w:rPr>
        <w:t>.</w:t>
      </w:r>
      <w:r>
        <w:rPr>
          <w:rFonts w:cs="Calibri"/>
        </w:rPr>
        <w:t xml:space="preserve"> Преимущества выводятся в виде иконок с</w:t>
      </w:r>
      <w:r w:rsidR="0067186E">
        <w:rPr>
          <w:rFonts w:cs="Calibri"/>
        </w:rPr>
        <w:t xml:space="preserve"> текстом, желательно, чтобы этот блок редактировался в </w:t>
      </w:r>
      <w:r w:rsidR="0067186E">
        <w:rPr>
          <w:rFonts w:cs="Calibri"/>
          <w:lang w:val="en-US"/>
        </w:rPr>
        <w:t>html</w:t>
      </w:r>
      <w:r>
        <w:rPr>
          <w:rFonts w:cs="Calibri"/>
        </w:rPr>
        <w:t xml:space="preserve"> в</w:t>
      </w:r>
      <w:proofErr w:type="gramStart"/>
      <w:r>
        <w:rPr>
          <w:rFonts w:cs="Calibri"/>
        </w:rPr>
        <w:t xml:space="preserve"> </w:t>
      </w:r>
      <w:proofErr w:type="spellStart"/>
      <w:r>
        <w:rPr>
          <w:rFonts w:cs="Calibri"/>
        </w:rPr>
        <w:t>А</w:t>
      </w:r>
      <w:proofErr w:type="gramEnd"/>
      <w:r>
        <w:rPr>
          <w:rFonts w:cs="Calibri"/>
        </w:rPr>
        <w:t>дм.п</w:t>
      </w:r>
      <w:proofErr w:type="spellEnd"/>
      <w:r w:rsidR="0067186E">
        <w:rPr>
          <w:rFonts w:cs="Calibri"/>
        </w:rPr>
        <w:t>. Изображение + текст  -</w:t>
      </w:r>
      <w:r>
        <w:rPr>
          <w:rFonts w:cs="Calibri"/>
        </w:rPr>
        <w:t xml:space="preserve"> являются</w:t>
      </w:r>
      <w:r w:rsidR="0067186E">
        <w:rPr>
          <w:rFonts w:cs="Calibri"/>
        </w:rPr>
        <w:t xml:space="preserve"> ссылками на текст </w:t>
      </w:r>
      <w:r>
        <w:rPr>
          <w:rFonts w:cs="Calibri"/>
        </w:rPr>
        <w:t xml:space="preserve">с якорями </w:t>
      </w:r>
      <w:r w:rsidR="0067186E">
        <w:rPr>
          <w:rFonts w:cs="Calibri"/>
        </w:rPr>
        <w:t>в разделе полезная информация -</w:t>
      </w:r>
      <w:r w:rsidR="0067186E" w:rsidRPr="0067186E">
        <w:rPr>
          <w:rFonts w:cs="Calibri"/>
        </w:rPr>
        <w:t>&gt;</w:t>
      </w:r>
      <w:r w:rsidR="0067186E">
        <w:rPr>
          <w:rFonts w:cs="Calibri"/>
        </w:rPr>
        <w:t xml:space="preserve"> преимущества продукции</w:t>
      </w:r>
      <w:r>
        <w:rPr>
          <w:rFonts w:cs="Calibri"/>
        </w:rPr>
        <w:t xml:space="preserve">. </w:t>
      </w:r>
    </w:p>
    <w:p w:rsidR="0067186E" w:rsidRDefault="0067186E" w:rsidP="00BC2B7C">
      <w:pPr>
        <w:outlineLvl w:val="0"/>
        <w:rPr>
          <w:rFonts w:cs="Calibri"/>
        </w:rPr>
      </w:pPr>
      <w:r>
        <w:rPr>
          <w:rFonts w:cs="Calibri"/>
        </w:rPr>
        <w:t xml:space="preserve">Справа </w:t>
      </w:r>
      <w:r w:rsidRPr="00945203">
        <w:rPr>
          <w:rFonts w:cs="Calibri"/>
          <w:b/>
        </w:rPr>
        <w:t xml:space="preserve">блок акции </w:t>
      </w:r>
      <w:r>
        <w:rPr>
          <w:rFonts w:cs="Calibri"/>
        </w:rPr>
        <w:t>– вывод нескольких акций из раздела.</w:t>
      </w:r>
      <w:r w:rsidR="006835F7">
        <w:rPr>
          <w:rFonts w:cs="Calibri"/>
        </w:rPr>
        <w:t xml:space="preserve"> Вывод только текста, без изображений. (2-3 последних акций) со ссылкой на раздел.</w:t>
      </w:r>
      <w:r w:rsidR="00945203">
        <w:rPr>
          <w:rFonts w:cs="Calibri"/>
        </w:rPr>
        <w:t xml:space="preserve"> Но данный раздел</w:t>
      </w:r>
      <w:r w:rsidR="00762E70">
        <w:rPr>
          <w:rFonts w:cs="Calibri"/>
        </w:rPr>
        <w:t>,</w:t>
      </w:r>
      <w:r w:rsidR="00945203">
        <w:rPr>
          <w:rFonts w:cs="Calibri"/>
        </w:rPr>
        <w:t xml:space="preserve"> может быть подразделом пункта меню.</w:t>
      </w:r>
    </w:p>
    <w:p w:rsidR="006835F7" w:rsidRDefault="00762E70" w:rsidP="00BC2B7C">
      <w:pPr>
        <w:outlineLvl w:val="0"/>
        <w:rPr>
          <w:rFonts w:cs="Calibri"/>
        </w:rPr>
      </w:pPr>
      <w:r>
        <w:rPr>
          <w:rFonts w:cs="Calibri"/>
        </w:rPr>
        <w:t>Далее,</w:t>
      </w:r>
      <w:r w:rsidR="006835F7">
        <w:rPr>
          <w:rFonts w:cs="Calibri"/>
        </w:rPr>
        <w:t xml:space="preserve"> текст </w:t>
      </w:r>
      <w:r w:rsidR="00B77128">
        <w:rPr>
          <w:rFonts w:cs="Calibri"/>
        </w:rPr>
        <w:t>приветствия на главной странице (редактирование в</w:t>
      </w:r>
      <w:proofErr w:type="gramStart"/>
      <w:r w:rsidR="00B77128">
        <w:rPr>
          <w:rFonts w:cs="Calibri"/>
        </w:rPr>
        <w:t xml:space="preserve"> </w:t>
      </w:r>
      <w:proofErr w:type="spellStart"/>
      <w:r w:rsidR="00B77128">
        <w:rPr>
          <w:rFonts w:cs="Calibri"/>
        </w:rPr>
        <w:t>А</w:t>
      </w:r>
      <w:proofErr w:type="gramEnd"/>
      <w:r w:rsidR="00B77128">
        <w:rPr>
          <w:rFonts w:cs="Calibri"/>
        </w:rPr>
        <w:t>дм.п</w:t>
      </w:r>
      <w:proofErr w:type="spellEnd"/>
      <w:r w:rsidR="00B77128">
        <w:rPr>
          <w:rFonts w:cs="Calibri"/>
        </w:rPr>
        <w:t>).</w:t>
      </w:r>
    </w:p>
    <w:p w:rsidR="006835F7" w:rsidRDefault="006835F7" w:rsidP="00BC2B7C">
      <w:pPr>
        <w:outlineLvl w:val="0"/>
        <w:rPr>
          <w:rFonts w:cs="Calibri"/>
        </w:rPr>
      </w:pPr>
      <w:r>
        <w:rPr>
          <w:rFonts w:cs="Calibri"/>
        </w:rPr>
        <w:t>Ниже</w:t>
      </w:r>
      <w:r w:rsidR="00B77128">
        <w:rPr>
          <w:rFonts w:cs="Calibri"/>
        </w:rPr>
        <w:t>,</w:t>
      </w:r>
      <w:r>
        <w:rPr>
          <w:rFonts w:cs="Calibri"/>
        </w:rPr>
        <w:t xml:space="preserve"> </w:t>
      </w:r>
      <w:r w:rsidRPr="00762E70">
        <w:rPr>
          <w:rFonts w:cs="Calibri"/>
          <w:b/>
        </w:rPr>
        <w:t xml:space="preserve">структура </w:t>
      </w:r>
      <w:r w:rsidR="005248DB" w:rsidRPr="00762E70">
        <w:rPr>
          <w:rFonts w:cs="Calibri"/>
          <w:b/>
        </w:rPr>
        <w:t>по продукции</w:t>
      </w:r>
      <w:r w:rsidR="005248DB">
        <w:rPr>
          <w:rFonts w:cs="Calibri"/>
        </w:rPr>
        <w:t xml:space="preserve">, </w:t>
      </w:r>
      <w:r w:rsidR="00945203">
        <w:rPr>
          <w:rFonts w:cs="Calibri"/>
        </w:rPr>
        <w:t>выводится</w:t>
      </w:r>
      <w:r w:rsidR="005248DB">
        <w:rPr>
          <w:rFonts w:cs="Calibri"/>
        </w:rPr>
        <w:t xml:space="preserve"> в виде изображения + ниже название раздела (на начальном этапе 4 блока), но желательно, чтобы эту пункты можно было бы добавлять/ удалять/ изменять</w:t>
      </w:r>
      <w:r w:rsidR="00945203">
        <w:rPr>
          <w:rFonts w:cs="Calibri"/>
        </w:rPr>
        <w:t>. Блоки являются ссылками на соответствующие разделы.</w:t>
      </w:r>
    </w:p>
    <w:p w:rsidR="00945203" w:rsidRDefault="005248DB" w:rsidP="00BC2B7C">
      <w:pPr>
        <w:outlineLvl w:val="0"/>
        <w:rPr>
          <w:rFonts w:cs="Calibri"/>
        </w:rPr>
      </w:pPr>
      <w:r>
        <w:rPr>
          <w:rFonts w:cs="Calibri"/>
        </w:rPr>
        <w:t xml:space="preserve">Справа выводим </w:t>
      </w:r>
      <w:r w:rsidR="00246A75" w:rsidRPr="00945203">
        <w:rPr>
          <w:rFonts w:cs="Calibri"/>
          <w:b/>
        </w:rPr>
        <w:t>блок полезной информации</w:t>
      </w:r>
      <w:r w:rsidR="00246A75">
        <w:rPr>
          <w:rFonts w:cs="Calibri"/>
        </w:rPr>
        <w:t xml:space="preserve"> из раздела меню «Полезная информация» -</w:t>
      </w:r>
      <w:r w:rsidR="00246A75" w:rsidRPr="00246A75">
        <w:rPr>
          <w:rFonts w:cs="Calibri"/>
        </w:rPr>
        <w:t xml:space="preserve">&gt; </w:t>
      </w:r>
      <w:r w:rsidR="00246A75">
        <w:rPr>
          <w:rFonts w:cs="Calibri"/>
        </w:rPr>
        <w:t>«Статьи», выводим Заголовок статьи и первое предложение +/- еще текст (как на прототипе).</w:t>
      </w:r>
      <w:r w:rsidR="00945203">
        <w:rPr>
          <w:rFonts w:cs="Calibri"/>
        </w:rPr>
        <w:t xml:space="preserve"> Данный блок должен иметь возможность </w:t>
      </w:r>
      <w:r w:rsidR="00762E70">
        <w:rPr>
          <w:rFonts w:cs="Calibri"/>
        </w:rPr>
        <w:t xml:space="preserve">выводить на различные страницы </w:t>
      </w:r>
      <w:r w:rsidR="00945203">
        <w:rPr>
          <w:rFonts w:cs="Calibri"/>
        </w:rPr>
        <w:t>сайта – различные статьи из раздела «полезная информация».</w:t>
      </w:r>
    </w:p>
    <w:p w:rsidR="00246A75" w:rsidRDefault="00246A75" w:rsidP="00BC2B7C">
      <w:pPr>
        <w:outlineLvl w:val="0"/>
        <w:rPr>
          <w:rFonts w:cs="Calibri"/>
        </w:rPr>
      </w:pPr>
      <w:r>
        <w:rPr>
          <w:rFonts w:cs="Calibri"/>
        </w:rPr>
        <w:t>Ниже, блок «</w:t>
      </w:r>
      <w:r w:rsidRPr="00762E70">
        <w:rPr>
          <w:rFonts w:cs="Calibri"/>
          <w:b/>
        </w:rPr>
        <w:t>Где заказать?</w:t>
      </w:r>
      <w:r>
        <w:rPr>
          <w:rFonts w:cs="Calibri"/>
        </w:rPr>
        <w:t xml:space="preserve">» (найти магазин дилера/партнера). Здесь необходимо выводить в блоке несколько адресов и при нажатии </w:t>
      </w:r>
      <w:r w:rsidR="00B64A2F">
        <w:rPr>
          <w:rFonts w:cs="Calibri"/>
        </w:rPr>
        <w:t>на «посмотреть все», должно открываться всплывающее окно с адресами магазинов</w:t>
      </w:r>
      <w:r w:rsidR="00762E70">
        <w:rPr>
          <w:rFonts w:cs="Calibri"/>
        </w:rPr>
        <w:t xml:space="preserve"> (в прототипе)</w:t>
      </w:r>
      <w:r w:rsidR="00B64A2F">
        <w:rPr>
          <w:rFonts w:cs="Calibri"/>
        </w:rPr>
        <w:t>, также, визу должна быть кнопка, открывающая все эт</w:t>
      </w:r>
      <w:r w:rsidR="00762E70">
        <w:rPr>
          <w:rFonts w:cs="Calibri"/>
        </w:rPr>
        <w:t xml:space="preserve">и адреса на карте </w:t>
      </w:r>
      <w:proofErr w:type="spellStart"/>
      <w:r w:rsidR="00762E70">
        <w:rPr>
          <w:rFonts w:cs="Calibri"/>
        </w:rPr>
        <w:t>яндекс</w:t>
      </w:r>
      <w:proofErr w:type="spellEnd"/>
      <w:r w:rsidR="00762E70">
        <w:rPr>
          <w:rFonts w:cs="Calibri"/>
        </w:rPr>
        <w:t>.</w:t>
      </w:r>
    </w:p>
    <w:p w:rsidR="009D2836" w:rsidRDefault="009D2836" w:rsidP="00BC2B7C">
      <w:pPr>
        <w:outlineLvl w:val="0"/>
        <w:rPr>
          <w:rFonts w:cs="Calibri"/>
        </w:rPr>
      </w:pPr>
      <w:r>
        <w:rPr>
          <w:rFonts w:cs="Calibri"/>
        </w:rPr>
        <w:t xml:space="preserve">Изначально город должен определяться автоматически, т.е. должна быть функция </w:t>
      </w:r>
      <w:proofErr w:type="spellStart"/>
      <w:r>
        <w:rPr>
          <w:rFonts w:cs="Calibri"/>
        </w:rPr>
        <w:t>геолокации</w:t>
      </w:r>
      <w:proofErr w:type="spellEnd"/>
      <w:r>
        <w:rPr>
          <w:rFonts w:cs="Calibri"/>
        </w:rPr>
        <w:t>, в случае если города в списках магазина нет, выводить основным городом г. Москва.</w:t>
      </w:r>
    </w:p>
    <w:p w:rsidR="006835F7" w:rsidRPr="0067186E" w:rsidRDefault="00B64A2F" w:rsidP="00BC2B7C">
      <w:pPr>
        <w:outlineLvl w:val="0"/>
        <w:rPr>
          <w:rFonts w:cs="Calibri"/>
        </w:rPr>
      </w:pPr>
      <w:r>
        <w:rPr>
          <w:rFonts w:cs="Calibri"/>
          <w:noProof/>
          <w:lang w:eastAsia="ru-RU"/>
        </w:rPr>
        <w:drawing>
          <wp:inline distT="0" distB="0" distL="0" distR="0">
            <wp:extent cx="3187337" cy="159537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35" cy="15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A2F" w:rsidRDefault="00B64A2F" w:rsidP="00BC2B7C">
      <w:pPr>
        <w:outlineLvl w:val="0"/>
        <w:rPr>
          <w:rFonts w:cs="Calibri"/>
        </w:rPr>
      </w:pPr>
      <w:r w:rsidRPr="00B64A2F">
        <w:rPr>
          <w:rFonts w:cs="Calibri"/>
        </w:rPr>
        <w:t xml:space="preserve">Ниже блок </w:t>
      </w:r>
      <w:r>
        <w:rPr>
          <w:rFonts w:cs="Calibri"/>
        </w:rPr>
        <w:t>«</w:t>
      </w:r>
      <w:r w:rsidRPr="00762E70">
        <w:rPr>
          <w:rFonts w:cs="Calibri"/>
          <w:b/>
        </w:rPr>
        <w:t>позвоните нам</w:t>
      </w:r>
      <w:r>
        <w:rPr>
          <w:rFonts w:cs="Calibri"/>
        </w:rPr>
        <w:t>»</w:t>
      </w:r>
      <w:r w:rsidRPr="00B64A2F">
        <w:rPr>
          <w:rFonts w:cs="Calibri"/>
        </w:rPr>
        <w:t>,</w:t>
      </w:r>
      <w:r>
        <w:rPr>
          <w:rFonts w:cs="Calibri"/>
        </w:rPr>
        <w:t xml:space="preserve"> информация как она есть, при нажатии на «или свяжитесь с нами любым удобным для вас способом», должна открываться меню </w:t>
      </w:r>
      <w:proofErr w:type="gramStart"/>
      <w:r>
        <w:rPr>
          <w:rFonts w:cs="Calibri"/>
        </w:rPr>
        <w:t>из</w:t>
      </w:r>
      <w:proofErr w:type="gramEnd"/>
      <w:r>
        <w:rPr>
          <w:rFonts w:cs="Calibri"/>
        </w:rPr>
        <w:t>:</w:t>
      </w:r>
    </w:p>
    <w:p w:rsidR="00B64A2F" w:rsidRDefault="00B64A2F" w:rsidP="00B64A2F">
      <w:pPr>
        <w:pStyle w:val="a6"/>
        <w:numPr>
          <w:ilvl w:val="0"/>
          <w:numId w:val="16"/>
        </w:numPr>
        <w:outlineLvl w:val="0"/>
        <w:rPr>
          <w:rFonts w:cs="Calibri"/>
        </w:rPr>
      </w:pPr>
      <w:r w:rsidRPr="00B64A2F">
        <w:rPr>
          <w:rFonts w:cs="Calibri"/>
        </w:rPr>
        <w:t>Заказать обратный звонок</w:t>
      </w:r>
    </w:p>
    <w:p w:rsidR="00B64A2F" w:rsidRDefault="00B64A2F" w:rsidP="00B64A2F">
      <w:pPr>
        <w:pStyle w:val="a6"/>
        <w:numPr>
          <w:ilvl w:val="0"/>
          <w:numId w:val="16"/>
        </w:numPr>
        <w:outlineLvl w:val="0"/>
        <w:rPr>
          <w:rFonts w:cs="Calibri"/>
        </w:rPr>
      </w:pPr>
      <w:r w:rsidRPr="00B64A2F">
        <w:rPr>
          <w:rFonts w:cs="Calibri"/>
        </w:rPr>
        <w:t>Форма обратной связи</w:t>
      </w:r>
    </w:p>
    <w:p w:rsidR="00B64A2F" w:rsidRDefault="00B64A2F" w:rsidP="00B64A2F">
      <w:pPr>
        <w:pStyle w:val="a6"/>
        <w:numPr>
          <w:ilvl w:val="0"/>
          <w:numId w:val="16"/>
        </w:numPr>
        <w:outlineLvl w:val="0"/>
        <w:rPr>
          <w:rFonts w:cs="Calibri"/>
        </w:rPr>
      </w:pPr>
      <w:r w:rsidRPr="00B64A2F">
        <w:rPr>
          <w:rFonts w:cs="Calibri"/>
        </w:rPr>
        <w:t>Онлайн консультант</w:t>
      </w:r>
    </w:p>
    <w:p w:rsidR="00B64A2F" w:rsidRDefault="00B64A2F" w:rsidP="00B64A2F">
      <w:pPr>
        <w:outlineLvl w:val="0"/>
        <w:rPr>
          <w:rFonts w:cs="Calibri"/>
        </w:rPr>
      </w:pPr>
      <w:r>
        <w:rPr>
          <w:rFonts w:cs="Calibri"/>
        </w:rPr>
        <w:t>Данный вопрос (обсудить</w:t>
      </w:r>
      <w:r w:rsidR="009B39EB">
        <w:rPr>
          <w:rFonts w:cs="Calibri"/>
        </w:rPr>
        <w:t>,</w:t>
      </w:r>
      <w:r>
        <w:rPr>
          <w:rFonts w:cs="Calibri"/>
        </w:rPr>
        <w:t xml:space="preserve"> как будет выглядеть)</w:t>
      </w:r>
      <w:r w:rsidR="009B39EB">
        <w:rPr>
          <w:rFonts w:cs="Calibri"/>
        </w:rPr>
        <w:t xml:space="preserve"> с Димой. Думается, чтобы совместить эти окна между собой. Перемещаясь при нажатии на соответствующую иконку (кнопку), или ссылку.</w:t>
      </w:r>
    </w:p>
    <w:p w:rsidR="009B39EB" w:rsidRDefault="009B39EB" w:rsidP="00B64A2F">
      <w:pPr>
        <w:outlineLvl w:val="0"/>
        <w:rPr>
          <w:rFonts w:cs="Calibri"/>
        </w:rPr>
      </w:pPr>
      <w:r>
        <w:rPr>
          <w:rFonts w:cs="Calibri"/>
          <w:noProof/>
          <w:lang w:eastAsia="ru-RU"/>
        </w:rPr>
        <w:drawing>
          <wp:inline distT="0" distB="0" distL="0" distR="0">
            <wp:extent cx="1534885" cy="327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988" cy="32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9EB" w:rsidRDefault="009B39EB" w:rsidP="00B64A2F">
      <w:pPr>
        <w:outlineLvl w:val="0"/>
        <w:rPr>
          <w:rFonts w:cs="Calibri"/>
        </w:rPr>
      </w:pPr>
    </w:p>
    <w:p w:rsidR="009B39EB" w:rsidRDefault="009B39EB" w:rsidP="00B64A2F">
      <w:pPr>
        <w:outlineLvl w:val="0"/>
        <w:rPr>
          <w:rFonts w:cs="Calibri"/>
        </w:rPr>
      </w:pPr>
      <w:r>
        <w:rPr>
          <w:rFonts w:cs="Calibri"/>
        </w:rPr>
        <w:lastRenderedPageBreak/>
        <w:t>Ниже в футере выводить навигацио</w:t>
      </w:r>
      <w:r w:rsidR="00762E70">
        <w:rPr>
          <w:rFonts w:cs="Calibri"/>
        </w:rPr>
        <w:t>нное меню + функциональное меню, которое повторяется на всех страницах магазина.</w:t>
      </w:r>
    </w:p>
    <w:p w:rsidR="009B39EB" w:rsidRPr="00762E70" w:rsidRDefault="009B39EB" w:rsidP="00B64A2F">
      <w:pPr>
        <w:outlineLvl w:val="0"/>
        <w:rPr>
          <w:rFonts w:cs="Calibri"/>
          <w:b/>
        </w:rPr>
      </w:pPr>
      <w:r w:rsidRPr="00762E70">
        <w:rPr>
          <w:rFonts w:cs="Calibri"/>
          <w:b/>
        </w:rPr>
        <w:t xml:space="preserve">Страница </w:t>
      </w:r>
      <w:r w:rsidR="00402B6E" w:rsidRPr="00762E70">
        <w:rPr>
          <w:rFonts w:cs="Calibri"/>
          <w:b/>
        </w:rPr>
        <w:t xml:space="preserve">«о </w:t>
      </w:r>
      <w:r w:rsidRPr="00762E70">
        <w:rPr>
          <w:rFonts w:cs="Calibri"/>
          <w:b/>
        </w:rPr>
        <w:t>компании</w:t>
      </w:r>
      <w:r w:rsidR="00402B6E" w:rsidRPr="00762E70">
        <w:rPr>
          <w:rFonts w:cs="Calibri"/>
          <w:b/>
        </w:rPr>
        <w:t>»</w:t>
      </w:r>
    </w:p>
    <w:p w:rsidR="009B39EB" w:rsidRDefault="00421B96" w:rsidP="00B64A2F">
      <w:pPr>
        <w:outlineLvl w:val="0"/>
        <w:rPr>
          <w:rFonts w:cs="Calibri"/>
        </w:rPr>
      </w:pPr>
      <w:r>
        <w:rPr>
          <w:rFonts w:cs="Calibri"/>
        </w:rPr>
        <w:t>Раз</w:t>
      </w:r>
      <w:r w:rsidR="00402B6E">
        <w:rPr>
          <w:rFonts w:cs="Calibri"/>
        </w:rPr>
        <w:t>м</w:t>
      </w:r>
      <w:r>
        <w:rPr>
          <w:rFonts w:cs="Calibri"/>
        </w:rPr>
        <w:t>ещаются текст и изображения. По возможности текст</w:t>
      </w:r>
      <w:r w:rsidR="00402B6E">
        <w:rPr>
          <w:rFonts w:cs="Calibri"/>
        </w:rPr>
        <w:t>,</w:t>
      </w:r>
      <w:r>
        <w:rPr>
          <w:rFonts w:cs="Calibri"/>
        </w:rPr>
        <w:t xml:space="preserve"> необходимо иметь возможность</w:t>
      </w:r>
      <w:r w:rsidR="00402B6E">
        <w:rPr>
          <w:rFonts w:cs="Calibri"/>
        </w:rPr>
        <w:t>,</w:t>
      </w:r>
      <w:r>
        <w:rPr>
          <w:rFonts w:cs="Calibri"/>
        </w:rPr>
        <w:t xml:space="preserve"> сворачивать до определенного размера и разворачивать.</w:t>
      </w:r>
    </w:p>
    <w:p w:rsidR="00421B96" w:rsidRDefault="00421B96" w:rsidP="00B64A2F">
      <w:pPr>
        <w:outlineLvl w:val="0"/>
        <w:rPr>
          <w:rFonts w:cs="Calibri"/>
        </w:rPr>
      </w:pPr>
      <w:r>
        <w:rPr>
          <w:rFonts w:cs="Calibri"/>
        </w:rPr>
        <w:t>Структура навигационных блоков – та же.</w:t>
      </w:r>
    </w:p>
    <w:p w:rsidR="00421B96" w:rsidRPr="00B64A2F" w:rsidRDefault="00421B96" w:rsidP="00B64A2F">
      <w:pPr>
        <w:outlineLvl w:val="0"/>
        <w:rPr>
          <w:rFonts w:cs="Calibri"/>
        </w:rPr>
      </w:pPr>
      <w:r>
        <w:rPr>
          <w:rFonts w:cs="Calibri"/>
        </w:rPr>
        <w:t xml:space="preserve">Основная часть как в прототипе по типу главной страницы, но есть блок «скомплектовать свою ванну». Данный блок, </w:t>
      </w:r>
      <w:r w:rsidR="00402B6E">
        <w:rPr>
          <w:rFonts w:cs="Calibri"/>
        </w:rPr>
        <w:t>здесь делаем ссылкой на раздел. Описание раздела будет ниже, он индивидуальный.</w:t>
      </w:r>
    </w:p>
    <w:p w:rsidR="00B64A2F" w:rsidRDefault="00402B6E" w:rsidP="00BC2B7C">
      <w:pPr>
        <w:outlineLvl w:val="0"/>
        <w:rPr>
          <w:rFonts w:cs="Calibri"/>
          <w:b/>
        </w:rPr>
      </w:pPr>
      <w:r>
        <w:rPr>
          <w:rFonts w:cs="Calibri"/>
          <w:b/>
        </w:rPr>
        <w:t>Страница «Полезная информация»</w:t>
      </w:r>
    </w:p>
    <w:p w:rsidR="00394F2E" w:rsidRDefault="00394F2E" w:rsidP="00BC2B7C">
      <w:pPr>
        <w:outlineLvl w:val="0"/>
        <w:rPr>
          <w:rFonts w:cs="Calibri"/>
          <w:b/>
        </w:rPr>
      </w:pPr>
      <w:r>
        <w:rPr>
          <w:rFonts w:cs="Calibri"/>
          <w:b/>
        </w:rPr>
        <w:t>Страница делится на подразделы, Статьи, Инструкции (документы)</w:t>
      </w:r>
      <w:r w:rsidR="00221A1A">
        <w:rPr>
          <w:rFonts w:cs="Calibri"/>
          <w:b/>
        </w:rPr>
        <w:t>, преимущества</w:t>
      </w:r>
      <w:r w:rsidR="00762E70">
        <w:rPr>
          <w:rFonts w:cs="Calibri"/>
          <w:b/>
        </w:rPr>
        <w:t>, акции</w:t>
      </w:r>
      <w:r>
        <w:rPr>
          <w:rFonts w:cs="Calibri"/>
          <w:b/>
        </w:rPr>
        <w:t xml:space="preserve"> и др.</w:t>
      </w:r>
    </w:p>
    <w:p w:rsidR="00394F2E" w:rsidRPr="00221A1A" w:rsidRDefault="00221A1A" w:rsidP="00BC2B7C">
      <w:pPr>
        <w:outlineLvl w:val="0"/>
        <w:rPr>
          <w:rFonts w:cs="Calibri"/>
        </w:rPr>
      </w:pPr>
      <w:r w:rsidRPr="00221A1A">
        <w:rPr>
          <w:rFonts w:cs="Calibri"/>
        </w:rPr>
        <w:t xml:space="preserve">Подпункты </w:t>
      </w:r>
      <w:r w:rsidR="00394F2E" w:rsidRPr="00221A1A">
        <w:rPr>
          <w:rFonts w:cs="Calibri"/>
        </w:rPr>
        <w:t>должны выводит</w:t>
      </w:r>
      <w:r w:rsidRPr="00221A1A">
        <w:rPr>
          <w:rFonts w:cs="Calibri"/>
        </w:rPr>
        <w:t>ься в правый столбец.</w:t>
      </w:r>
    </w:p>
    <w:p w:rsidR="00402B6E" w:rsidRDefault="00221A1A" w:rsidP="00BC2B7C">
      <w:pPr>
        <w:outlineLvl w:val="0"/>
        <w:rPr>
          <w:rFonts w:cs="Calibri"/>
        </w:rPr>
      </w:pPr>
      <w:r>
        <w:rPr>
          <w:rFonts w:cs="Calibri"/>
        </w:rPr>
        <w:t xml:space="preserve">При заходе в меню </w:t>
      </w:r>
      <w:r>
        <w:rPr>
          <w:rFonts w:cs="Calibri"/>
          <w:b/>
        </w:rPr>
        <w:t>Полезная информация</w:t>
      </w:r>
      <w:r w:rsidRPr="00221A1A">
        <w:rPr>
          <w:rFonts w:cs="Calibri"/>
        </w:rPr>
        <w:t xml:space="preserve">, </w:t>
      </w:r>
      <w:r>
        <w:rPr>
          <w:rFonts w:cs="Calibri"/>
        </w:rPr>
        <w:t>выводится все статьи и вся информация из всех подразделов. Выводится заголовок, изображение (если есть), несколько предложений, ниже категория (название раздела) к которому относится данная статья.</w:t>
      </w:r>
    </w:p>
    <w:p w:rsidR="00221A1A" w:rsidRDefault="00221A1A" w:rsidP="00BC2B7C">
      <w:pPr>
        <w:outlineLvl w:val="0"/>
        <w:rPr>
          <w:rFonts w:cs="Calibri"/>
        </w:rPr>
      </w:pPr>
      <w:r>
        <w:rPr>
          <w:rFonts w:cs="Calibri"/>
        </w:rPr>
        <w:t>В разделе «Полезная информация» внешний вид как в прототипе.</w:t>
      </w:r>
    </w:p>
    <w:p w:rsidR="00221A1A" w:rsidRDefault="00221A1A" w:rsidP="00BC2B7C">
      <w:pPr>
        <w:outlineLvl w:val="0"/>
        <w:rPr>
          <w:rFonts w:cs="Calibri"/>
        </w:rPr>
      </w:pPr>
      <w:r>
        <w:rPr>
          <w:rFonts w:cs="Calibri"/>
        </w:rPr>
        <w:t>С правой стороны под подразделами размещаются следующие блоки</w:t>
      </w:r>
      <w:r w:rsidR="00CC69D6">
        <w:rPr>
          <w:rFonts w:cs="Calibri"/>
        </w:rPr>
        <w:t>: «</w:t>
      </w:r>
      <w:r w:rsidR="00CC69D6" w:rsidRPr="00762E70">
        <w:rPr>
          <w:rFonts w:cs="Calibri"/>
          <w:b/>
        </w:rPr>
        <w:t>где купить?</w:t>
      </w:r>
      <w:r w:rsidR="00CC69D6">
        <w:rPr>
          <w:rFonts w:cs="Calibri"/>
        </w:rPr>
        <w:t>», «</w:t>
      </w:r>
      <w:r w:rsidR="00CC69D6" w:rsidRPr="00762E70">
        <w:rPr>
          <w:rFonts w:cs="Calibri"/>
          <w:b/>
        </w:rPr>
        <w:t>позвоните нам</w:t>
      </w:r>
      <w:r w:rsidR="00CC69D6">
        <w:rPr>
          <w:rFonts w:cs="Calibri"/>
        </w:rPr>
        <w:t>».</w:t>
      </w:r>
    </w:p>
    <w:p w:rsidR="00221A1A" w:rsidRDefault="00221A1A" w:rsidP="00BC2B7C">
      <w:pPr>
        <w:outlineLvl w:val="0"/>
        <w:rPr>
          <w:rFonts w:cs="Calibri"/>
        </w:rPr>
      </w:pPr>
      <w:r>
        <w:rPr>
          <w:rFonts w:cs="Calibri"/>
          <w:noProof/>
          <w:lang w:eastAsia="ru-RU"/>
        </w:rPr>
        <w:drawing>
          <wp:inline distT="0" distB="0" distL="0" distR="0">
            <wp:extent cx="885296" cy="271707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316" cy="271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E70" w:rsidRDefault="00762E70" w:rsidP="00BC2B7C">
      <w:pPr>
        <w:outlineLvl w:val="0"/>
        <w:rPr>
          <w:rFonts w:cs="Calibri"/>
        </w:rPr>
      </w:pPr>
    </w:p>
    <w:p w:rsidR="00762E70" w:rsidRDefault="00762E70" w:rsidP="00BC2B7C">
      <w:pPr>
        <w:outlineLvl w:val="0"/>
        <w:rPr>
          <w:rFonts w:cs="Calibri"/>
        </w:rPr>
      </w:pPr>
    </w:p>
    <w:p w:rsidR="00762E70" w:rsidRDefault="00762E70" w:rsidP="00BC2B7C">
      <w:pPr>
        <w:outlineLvl w:val="0"/>
        <w:rPr>
          <w:rFonts w:cs="Calibri"/>
        </w:rPr>
      </w:pPr>
    </w:p>
    <w:p w:rsidR="00762E70" w:rsidRDefault="00762E70" w:rsidP="00BC2B7C">
      <w:pPr>
        <w:outlineLvl w:val="0"/>
        <w:rPr>
          <w:rFonts w:cs="Calibri"/>
        </w:rPr>
      </w:pPr>
    </w:p>
    <w:p w:rsidR="00762E70" w:rsidRPr="00402B6E" w:rsidRDefault="00762E70" w:rsidP="00BC2B7C">
      <w:pPr>
        <w:outlineLvl w:val="0"/>
        <w:rPr>
          <w:rFonts w:cs="Calibri"/>
        </w:rPr>
      </w:pPr>
    </w:p>
    <w:p w:rsidR="00B64A2F" w:rsidRDefault="00CC69D6" w:rsidP="00BC2B7C">
      <w:pPr>
        <w:outlineLvl w:val="0"/>
        <w:rPr>
          <w:rFonts w:cs="Calibri"/>
        </w:rPr>
      </w:pPr>
      <w:r w:rsidRPr="00832C91">
        <w:rPr>
          <w:rFonts w:cs="Calibri"/>
        </w:rPr>
        <w:t>А в самих статьях</w:t>
      </w:r>
      <w:r w:rsidR="00762E70">
        <w:rPr>
          <w:rFonts w:cs="Calibri"/>
        </w:rPr>
        <w:t xml:space="preserve"> с информацией</w:t>
      </w:r>
      <w:r w:rsidRPr="00832C91">
        <w:rPr>
          <w:rFonts w:cs="Calibri"/>
        </w:rPr>
        <w:t>,</w:t>
      </w:r>
      <w:r w:rsidR="00762E70">
        <w:rPr>
          <w:rFonts w:cs="Calibri"/>
        </w:rPr>
        <w:t xml:space="preserve"> с инструкциями </w:t>
      </w:r>
      <w:r w:rsidRPr="00832C91">
        <w:rPr>
          <w:rFonts w:cs="Calibri"/>
        </w:rPr>
        <w:t>должно быть</w:t>
      </w:r>
      <w:r w:rsidR="00762E70">
        <w:rPr>
          <w:rFonts w:cs="Calibri"/>
        </w:rPr>
        <w:t xml:space="preserve"> реализовано в соответствии с прототипом данной страницы</w:t>
      </w:r>
      <w:r w:rsidRPr="00832C91">
        <w:rPr>
          <w:rFonts w:cs="Calibri"/>
        </w:rPr>
        <w:t>:</w:t>
      </w:r>
    </w:p>
    <w:p w:rsidR="00832C91" w:rsidRPr="00832C91" w:rsidRDefault="00832C91" w:rsidP="00BC2B7C">
      <w:pPr>
        <w:outlineLvl w:val="0"/>
        <w:rPr>
          <w:rFonts w:cs="Calibri"/>
        </w:rPr>
      </w:pPr>
      <w:r>
        <w:rPr>
          <w:rFonts w:cs="Calibri"/>
          <w:noProof/>
          <w:lang w:eastAsia="ru-RU"/>
        </w:rPr>
        <w:drawing>
          <wp:inline distT="0" distB="0" distL="0" distR="0">
            <wp:extent cx="913834" cy="3938452"/>
            <wp:effectExtent l="0" t="0" r="63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008" cy="393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D6" w:rsidRDefault="00CC69D6" w:rsidP="00BC2B7C">
      <w:pPr>
        <w:outlineLvl w:val="0"/>
        <w:rPr>
          <w:rFonts w:cs="Calibri"/>
          <w:b/>
        </w:rPr>
      </w:pPr>
    </w:p>
    <w:p w:rsidR="00A613D0" w:rsidRDefault="00A613D0" w:rsidP="00BC2B7C">
      <w:pPr>
        <w:outlineLvl w:val="0"/>
        <w:rPr>
          <w:rFonts w:cs="Calibri"/>
          <w:b/>
        </w:rPr>
      </w:pPr>
      <w:r>
        <w:rPr>
          <w:rFonts w:cs="Calibri"/>
          <w:b/>
        </w:rPr>
        <w:t>Раздел «Контактная информация»</w:t>
      </w:r>
    </w:p>
    <w:p w:rsidR="00A613D0" w:rsidRPr="005D4392" w:rsidRDefault="005D4392" w:rsidP="00BC2B7C">
      <w:pPr>
        <w:outlineLvl w:val="0"/>
        <w:rPr>
          <w:rFonts w:cs="Calibri"/>
        </w:rPr>
      </w:pPr>
      <w:r w:rsidRPr="005D4392">
        <w:rPr>
          <w:rFonts w:cs="Calibri"/>
        </w:rPr>
        <w:t>В</w:t>
      </w:r>
      <w:r>
        <w:rPr>
          <w:rFonts w:cs="Calibri"/>
        </w:rPr>
        <w:t>ыполняется в</w:t>
      </w:r>
      <w:r w:rsidRPr="005D4392">
        <w:rPr>
          <w:rFonts w:cs="Calibri"/>
        </w:rPr>
        <w:t xml:space="preserve"> соответствии с прототипом.</w:t>
      </w:r>
    </w:p>
    <w:p w:rsidR="005D4392" w:rsidRPr="005D4392" w:rsidRDefault="005D4392" w:rsidP="00BC2B7C">
      <w:pPr>
        <w:outlineLvl w:val="0"/>
        <w:rPr>
          <w:rFonts w:cs="Calibri"/>
        </w:rPr>
      </w:pPr>
      <w:r w:rsidRPr="005D4392">
        <w:rPr>
          <w:rFonts w:cs="Calibri"/>
        </w:rPr>
        <w:t xml:space="preserve">Ссылки </w:t>
      </w:r>
      <w:r w:rsidR="00762E70">
        <w:rPr>
          <w:rFonts w:cs="Calibri"/>
        </w:rPr>
        <w:t xml:space="preserve">в адресах </w:t>
      </w:r>
      <w:r w:rsidRPr="005D4392">
        <w:rPr>
          <w:rFonts w:cs="Calibri"/>
        </w:rPr>
        <w:t xml:space="preserve">«показать на карте», должны открываться </w:t>
      </w:r>
      <w:r w:rsidR="00762E70">
        <w:rPr>
          <w:rFonts w:cs="Calibri"/>
        </w:rPr>
        <w:t>всплывающим окном</w:t>
      </w:r>
      <w:r>
        <w:rPr>
          <w:rFonts w:cs="Calibri"/>
        </w:rPr>
        <w:t>,</w:t>
      </w:r>
      <w:r w:rsidRPr="005D4392">
        <w:rPr>
          <w:rFonts w:cs="Calibri"/>
        </w:rPr>
        <w:t xml:space="preserve"> с пометкой</w:t>
      </w:r>
      <w:r>
        <w:rPr>
          <w:rFonts w:cs="Calibri"/>
        </w:rPr>
        <w:t>,</w:t>
      </w:r>
      <w:r w:rsidRPr="005D4392">
        <w:rPr>
          <w:rFonts w:cs="Calibri"/>
        </w:rPr>
        <w:t xml:space="preserve"> где находится выбранный офис на карте.</w:t>
      </w:r>
    </w:p>
    <w:p w:rsidR="005D4392" w:rsidRDefault="005D4392" w:rsidP="005D4392">
      <w:pPr>
        <w:outlineLvl w:val="0"/>
        <w:rPr>
          <w:rFonts w:cs="Calibri"/>
          <w:b/>
        </w:rPr>
      </w:pPr>
      <w:r>
        <w:rPr>
          <w:rFonts w:cs="Calibri"/>
          <w:b/>
        </w:rPr>
        <w:t>Раздел «Политика безопасности»</w:t>
      </w:r>
    </w:p>
    <w:p w:rsidR="005D4392" w:rsidRDefault="00762E70" w:rsidP="00BC2B7C">
      <w:pPr>
        <w:outlineLvl w:val="0"/>
        <w:rPr>
          <w:rFonts w:cs="Calibri"/>
        </w:rPr>
      </w:pPr>
      <w:r>
        <w:rPr>
          <w:rFonts w:cs="Calibri"/>
        </w:rPr>
        <w:t>Реализуется в</w:t>
      </w:r>
      <w:r w:rsidR="0004116A">
        <w:rPr>
          <w:rFonts w:cs="Calibri"/>
        </w:rPr>
        <w:t xml:space="preserve"> соответствии с прототипом. Также стоит учесть надо ли (будем ли) покупать протокол безопасности для передачи данных между 2-мя сайтами (в будущем 3-мя)?</w:t>
      </w:r>
    </w:p>
    <w:p w:rsidR="0004116A" w:rsidRDefault="0004116A" w:rsidP="00BC2B7C">
      <w:pPr>
        <w:outlineLvl w:val="0"/>
        <w:rPr>
          <w:rFonts w:cs="Calibri"/>
          <w:b/>
        </w:rPr>
      </w:pPr>
      <w:r w:rsidRPr="0004116A">
        <w:rPr>
          <w:rFonts w:cs="Calibri"/>
          <w:b/>
        </w:rPr>
        <w:t>Раздел «Сертификаты»</w:t>
      </w:r>
    </w:p>
    <w:p w:rsidR="0004116A" w:rsidRDefault="0004116A" w:rsidP="00BC2B7C">
      <w:pPr>
        <w:outlineLvl w:val="0"/>
        <w:rPr>
          <w:rFonts w:cs="Calibri"/>
        </w:rPr>
      </w:pPr>
      <w:r>
        <w:rPr>
          <w:rFonts w:cs="Calibri"/>
        </w:rPr>
        <w:t>В данный раздел в соответствии с прототипом</w:t>
      </w:r>
      <w:r w:rsidR="005976B0">
        <w:rPr>
          <w:rFonts w:cs="Calibri"/>
        </w:rPr>
        <w:t xml:space="preserve"> </w:t>
      </w:r>
      <w:r>
        <w:rPr>
          <w:rFonts w:cs="Calibri"/>
        </w:rPr>
        <w:t xml:space="preserve">необходимо иметь возможность добавлять изображения. Важно, чтобы они были одного размера на странице. Открывались в </w:t>
      </w:r>
      <w:proofErr w:type="spellStart"/>
      <w:r>
        <w:rPr>
          <w:rFonts w:cs="Calibri"/>
        </w:rPr>
        <w:t>лайтбоксе</w:t>
      </w:r>
      <w:proofErr w:type="spellEnd"/>
      <w:r w:rsidR="00762E70">
        <w:rPr>
          <w:rFonts w:cs="Calibri"/>
        </w:rPr>
        <w:t xml:space="preserve"> сертификаты фиксированного размера</w:t>
      </w:r>
      <w:r>
        <w:rPr>
          <w:rFonts w:cs="Calibri"/>
        </w:rPr>
        <w:t xml:space="preserve">. </w:t>
      </w:r>
      <w:r w:rsidR="00762E70">
        <w:rPr>
          <w:rFonts w:cs="Calibri"/>
        </w:rPr>
        <w:t>При заливке изображений в данный раздел, желательно, чтобы картинки автоматически изменяли свой размер.</w:t>
      </w:r>
    </w:p>
    <w:p w:rsidR="0004116A" w:rsidRDefault="0004116A" w:rsidP="00BC2B7C">
      <w:pPr>
        <w:outlineLvl w:val="0"/>
        <w:rPr>
          <w:rFonts w:cs="Calibri"/>
          <w:b/>
        </w:rPr>
      </w:pPr>
      <w:r>
        <w:rPr>
          <w:rFonts w:cs="Calibri"/>
          <w:b/>
        </w:rPr>
        <w:t>Раздел «Новости и Акции»</w:t>
      </w:r>
    </w:p>
    <w:p w:rsidR="00B85E09" w:rsidRDefault="00762E70" w:rsidP="00BC2B7C">
      <w:pPr>
        <w:outlineLvl w:val="0"/>
        <w:rPr>
          <w:rFonts w:cs="Calibri"/>
        </w:rPr>
      </w:pPr>
      <w:r>
        <w:rPr>
          <w:rFonts w:cs="Calibri"/>
        </w:rPr>
        <w:t xml:space="preserve">В соответствии с прототипом. </w:t>
      </w:r>
      <w:r w:rsidR="000C5879">
        <w:rPr>
          <w:rFonts w:cs="Calibri"/>
        </w:rPr>
        <w:t xml:space="preserve">Данный раздел, может быть подразделом «полезной информации». </w:t>
      </w:r>
      <w:r w:rsidR="0004116A" w:rsidRPr="0004116A">
        <w:rPr>
          <w:rFonts w:cs="Calibri"/>
        </w:rPr>
        <w:t xml:space="preserve">Выводится в виде списка статей с изображениями. Стоит учесть, что в виде пункта меню раздел </w:t>
      </w:r>
      <w:r w:rsidR="0004116A" w:rsidRPr="0004116A">
        <w:rPr>
          <w:rFonts w:cs="Calibri"/>
        </w:rPr>
        <w:lastRenderedPageBreak/>
        <w:t xml:space="preserve">«новости и акции» не </w:t>
      </w:r>
      <w:r w:rsidR="0004116A">
        <w:rPr>
          <w:rFonts w:cs="Calibri"/>
        </w:rPr>
        <w:t>участвует, а 1. выводится в футере на всех страницах 2. Присутствует на главной странице</w:t>
      </w:r>
      <w:r w:rsidR="00B85E09">
        <w:rPr>
          <w:rFonts w:cs="Calibri"/>
        </w:rPr>
        <w:t xml:space="preserve"> в блоке, с вступительной информацией и</w:t>
      </w:r>
      <w:r w:rsidR="0004116A">
        <w:rPr>
          <w:rFonts w:cs="Calibri"/>
        </w:rPr>
        <w:t xml:space="preserve"> с возможностью перехода </w:t>
      </w:r>
      <w:r w:rsidR="00B85E09">
        <w:rPr>
          <w:rFonts w:cs="Calibri"/>
        </w:rPr>
        <w:t xml:space="preserve">далее - </w:t>
      </w:r>
      <w:r w:rsidR="0004116A">
        <w:rPr>
          <w:rFonts w:cs="Calibri"/>
        </w:rPr>
        <w:t>в раздел</w:t>
      </w:r>
      <w:r w:rsidR="000C5879">
        <w:rPr>
          <w:rFonts w:cs="Calibri"/>
        </w:rPr>
        <w:t>. Является подразделом «полезной информации».</w:t>
      </w:r>
    </w:p>
    <w:p w:rsidR="00B85E09" w:rsidRDefault="00B85E09" w:rsidP="00BC2B7C">
      <w:pPr>
        <w:outlineLvl w:val="0"/>
        <w:rPr>
          <w:rFonts w:cs="Calibri"/>
        </w:rPr>
      </w:pPr>
    </w:p>
    <w:p w:rsidR="0004116A" w:rsidRDefault="00B85E09" w:rsidP="00BC2B7C">
      <w:pPr>
        <w:outlineLvl w:val="0"/>
        <w:rPr>
          <w:rFonts w:cs="Calibri"/>
          <w:b/>
        </w:rPr>
      </w:pPr>
      <w:r w:rsidRPr="00B85E09">
        <w:rPr>
          <w:rFonts w:cs="Calibri"/>
          <w:b/>
        </w:rPr>
        <w:t>Раздел «Частным лицам»</w:t>
      </w:r>
    </w:p>
    <w:p w:rsidR="00B85E09" w:rsidRDefault="00B85E09" w:rsidP="00BC2B7C">
      <w:pPr>
        <w:outlineLvl w:val="0"/>
        <w:rPr>
          <w:rFonts w:cs="Calibri"/>
        </w:rPr>
      </w:pPr>
      <w:r>
        <w:rPr>
          <w:rFonts w:cs="Calibri"/>
        </w:rPr>
        <w:t>Выводим информацию и блоки в соответствии с прототипом.</w:t>
      </w:r>
    </w:p>
    <w:p w:rsidR="00B85E09" w:rsidRPr="005976B0" w:rsidRDefault="00B85E09" w:rsidP="00BC2B7C">
      <w:pPr>
        <w:outlineLvl w:val="0"/>
        <w:rPr>
          <w:rFonts w:cs="Calibri"/>
        </w:rPr>
      </w:pPr>
      <w:r>
        <w:rPr>
          <w:rFonts w:cs="Calibri"/>
        </w:rPr>
        <w:t>Ниже в тексте есть раскрытый блок «Где купить»</w:t>
      </w:r>
      <w:r w:rsidRPr="005976B0">
        <w:rPr>
          <w:rFonts w:cs="Calibri"/>
        </w:rPr>
        <w:t xml:space="preserve">, на самой странице раскрываем весь список адресов, а также карту </w:t>
      </w:r>
      <w:proofErr w:type="spellStart"/>
      <w:r w:rsidRPr="005976B0">
        <w:rPr>
          <w:rFonts w:cs="Calibri"/>
        </w:rPr>
        <w:t>яндекса</w:t>
      </w:r>
      <w:proofErr w:type="spellEnd"/>
      <w:r w:rsidR="005976B0" w:rsidRPr="005976B0">
        <w:rPr>
          <w:rFonts w:cs="Calibri"/>
        </w:rPr>
        <w:t xml:space="preserve"> на странице (не всплывающим окном)</w:t>
      </w:r>
      <w:r w:rsidRPr="005976B0">
        <w:rPr>
          <w:rFonts w:cs="Calibri"/>
        </w:rPr>
        <w:t>.</w:t>
      </w:r>
    </w:p>
    <w:p w:rsidR="005976B0" w:rsidRDefault="005976B0" w:rsidP="00BC2B7C">
      <w:pPr>
        <w:outlineLvl w:val="0"/>
        <w:rPr>
          <w:rFonts w:cs="Calibri"/>
          <w:i/>
        </w:rPr>
      </w:pPr>
    </w:p>
    <w:p w:rsidR="00B85E09" w:rsidRPr="00B85E09" w:rsidRDefault="00B85E09" w:rsidP="00BC2B7C">
      <w:pPr>
        <w:outlineLvl w:val="0"/>
        <w:rPr>
          <w:rFonts w:cs="Calibri"/>
          <w:b/>
        </w:rPr>
      </w:pPr>
      <w:r w:rsidRPr="00B85E09">
        <w:rPr>
          <w:rFonts w:cs="Calibri"/>
          <w:b/>
        </w:rPr>
        <w:t>Раздел «Сотрудничество»</w:t>
      </w:r>
    </w:p>
    <w:p w:rsidR="005646CA" w:rsidRDefault="005646CA" w:rsidP="005646CA">
      <w:pPr>
        <w:outlineLvl w:val="0"/>
        <w:rPr>
          <w:rFonts w:cs="Calibri"/>
        </w:rPr>
      </w:pPr>
      <w:r>
        <w:rPr>
          <w:rFonts w:cs="Calibri"/>
        </w:rPr>
        <w:t>Выводим информацию и блоки в соответствии с прототипом.</w:t>
      </w:r>
    </w:p>
    <w:p w:rsidR="00B85E09" w:rsidRDefault="005646CA" w:rsidP="00BC2B7C">
      <w:pPr>
        <w:outlineLvl w:val="0"/>
        <w:rPr>
          <w:rFonts w:cs="Calibri"/>
        </w:rPr>
      </w:pPr>
      <w:r>
        <w:rPr>
          <w:rFonts w:cs="Calibri"/>
        </w:rPr>
        <w:t>Справа от основного блока выводим форму «логин» для входа в личный кабинет партнера.</w:t>
      </w:r>
    </w:p>
    <w:p w:rsidR="00C2173D" w:rsidRDefault="00C2173D" w:rsidP="00BC2B7C">
      <w:pPr>
        <w:outlineLvl w:val="0"/>
        <w:rPr>
          <w:rFonts w:cs="Calibri"/>
        </w:rPr>
      </w:pPr>
      <w:r>
        <w:rPr>
          <w:rFonts w:cs="Calibri"/>
        </w:rPr>
        <w:t>Личный кабинет и его функции будут описаны ниже.</w:t>
      </w:r>
    </w:p>
    <w:p w:rsidR="00C2173D" w:rsidRDefault="00C2173D" w:rsidP="00BC2B7C">
      <w:pPr>
        <w:outlineLvl w:val="0"/>
        <w:rPr>
          <w:rFonts w:cs="Calibri"/>
        </w:rPr>
      </w:pPr>
      <w:r>
        <w:rPr>
          <w:rFonts w:cs="Calibri"/>
        </w:rPr>
        <w:t>Но на данной странице можно отправить заявку на получение логина и пароля в качестве партнера. Логин и пароль должен создаваться нами</w:t>
      </w:r>
      <w:r w:rsidR="005976B0">
        <w:rPr>
          <w:rFonts w:cs="Calibri"/>
        </w:rPr>
        <w:t xml:space="preserve"> и только нами, получить доступ к кабинету – невозможно самостоятельно</w:t>
      </w:r>
      <w:r>
        <w:rPr>
          <w:rFonts w:cs="Calibri"/>
        </w:rPr>
        <w:t>. Получить его можно лишь при заключении договора на партнерство.</w:t>
      </w:r>
    </w:p>
    <w:p w:rsidR="00843065" w:rsidRDefault="00843065" w:rsidP="00BC2B7C">
      <w:pPr>
        <w:outlineLvl w:val="0"/>
        <w:rPr>
          <w:rFonts w:cs="Calibri"/>
        </w:rPr>
      </w:pPr>
    </w:p>
    <w:p w:rsidR="005646CA" w:rsidRPr="0042222A" w:rsidRDefault="0042222A" w:rsidP="00BC2B7C">
      <w:pPr>
        <w:outlineLvl w:val="0"/>
        <w:rPr>
          <w:rFonts w:cs="Calibri"/>
          <w:b/>
        </w:rPr>
      </w:pPr>
      <w:r w:rsidRPr="0042222A">
        <w:rPr>
          <w:rFonts w:cs="Calibri"/>
          <w:b/>
        </w:rPr>
        <w:t>Разделы «Категория продукции</w:t>
      </w:r>
      <w:r w:rsidR="00554549" w:rsidRPr="0042222A">
        <w:rPr>
          <w:rFonts w:cs="Calibri"/>
          <w:b/>
        </w:rPr>
        <w:t>/Товар</w:t>
      </w:r>
      <w:r w:rsidRPr="0042222A">
        <w:rPr>
          <w:rFonts w:cs="Calibri"/>
          <w:b/>
        </w:rPr>
        <w:t>»</w:t>
      </w:r>
    </w:p>
    <w:p w:rsidR="0042222A" w:rsidRDefault="0042222A" w:rsidP="00BC2B7C">
      <w:pPr>
        <w:outlineLvl w:val="0"/>
        <w:rPr>
          <w:rFonts w:cs="Calibri"/>
        </w:rPr>
      </w:pPr>
      <w:r>
        <w:rPr>
          <w:rFonts w:cs="Calibri"/>
        </w:rPr>
        <w:t>Раздел в соответствии с прототипом.</w:t>
      </w:r>
    </w:p>
    <w:p w:rsidR="009600EF" w:rsidRDefault="009600EF" w:rsidP="00BC2B7C">
      <w:pPr>
        <w:outlineLvl w:val="0"/>
        <w:rPr>
          <w:rFonts w:cs="Calibri"/>
        </w:rPr>
      </w:pPr>
      <w:r>
        <w:rPr>
          <w:rFonts w:cs="Calibri"/>
        </w:rPr>
        <w:t>Фильтры продукции. В категории мы выводим товары всем списком, но имеем возможность отфильтровать</w:t>
      </w:r>
      <w:r w:rsidR="00C67B61">
        <w:rPr>
          <w:rFonts w:cs="Calibri"/>
        </w:rPr>
        <w:t xml:space="preserve"> их по фильтруемым атрибутам</w:t>
      </w:r>
      <w:r w:rsidR="00843065">
        <w:rPr>
          <w:rFonts w:cs="Calibri"/>
        </w:rPr>
        <w:t xml:space="preserve"> (заданным в административной панели)</w:t>
      </w:r>
      <w:r>
        <w:rPr>
          <w:rFonts w:cs="Calibri"/>
        </w:rPr>
        <w:t xml:space="preserve">. </w:t>
      </w:r>
    </w:p>
    <w:p w:rsidR="00C67B61" w:rsidRDefault="00C67B61" w:rsidP="00BC2B7C">
      <w:pPr>
        <w:outlineLvl w:val="0"/>
        <w:rPr>
          <w:rFonts w:cs="Calibri"/>
          <w:b/>
        </w:rPr>
      </w:pPr>
      <w:r>
        <w:rPr>
          <w:rFonts w:cs="Calibri"/>
        </w:rPr>
        <w:t xml:space="preserve">Описание страницы </w:t>
      </w:r>
      <w:r w:rsidRPr="00C67B61">
        <w:rPr>
          <w:rFonts w:cs="Calibri"/>
          <w:b/>
        </w:rPr>
        <w:t>товар</w:t>
      </w:r>
      <w:r w:rsidR="00906862">
        <w:rPr>
          <w:rFonts w:cs="Calibri"/>
          <w:b/>
        </w:rPr>
        <w:t>а</w:t>
      </w:r>
    </w:p>
    <w:p w:rsidR="00906862" w:rsidRDefault="00906862" w:rsidP="00BC2B7C">
      <w:pPr>
        <w:outlineLvl w:val="0"/>
        <w:rPr>
          <w:rFonts w:cs="Calibri"/>
        </w:rPr>
      </w:pPr>
      <w:r w:rsidRPr="00906862">
        <w:rPr>
          <w:rFonts w:cs="Calibri"/>
        </w:rPr>
        <w:t xml:space="preserve">Вид в соответствии с прототипом, но у товара « акриловые ванны» и «массажные ванны» есть </w:t>
      </w:r>
      <w:r w:rsidR="005976B0">
        <w:rPr>
          <w:rFonts w:cs="Calibri"/>
        </w:rPr>
        <w:t>различные</w:t>
      </w:r>
      <w:r w:rsidRPr="00906862">
        <w:rPr>
          <w:rFonts w:cs="Calibri"/>
        </w:rPr>
        <w:t xml:space="preserve"> нюансы.</w:t>
      </w:r>
    </w:p>
    <w:p w:rsidR="00906862" w:rsidRDefault="00254D3A" w:rsidP="00906862">
      <w:pPr>
        <w:pStyle w:val="a6"/>
        <w:numPr>
          <w:ilvl w:val="0"/>
          <w:numId w:val="17"/>
        </w:numPr>
        <w:outlineLvl w:val="0"/>
        <w:rPr>
          <w:rFonts w:cs="Calibri"/>
        </w:rPr>
      </w:pPr>
      <w:r>
        <w:rPr>
          <w:rFonts w:cs="Calibri"/>
        </w:rPr>
        <w:t>Акриловые ванны</w:t>
      </w:r>
    </w:p>
    <w:p w:rsidR="00F92222" w:rsidRDefault="00F92222" w:rsidP="00F92222">
      <w:pPr>
        <w:outlineLvl w:val="0"/>
        <w:rPr>
          <w:rFonts w:cs="Calibri"/>
        </w:rPr>
      </w:pPr>
      <w:r>
        <w:rPr>
          <w:rFonts w:cs="Calibri"/>
        </w:rPr>
        <w:t>В основной блок товара выводится:</w:t>
      </w:r>
      <w:r w:rsidR="00494DF2">
        <w:rPr>
          <w:rFonts w:cs="Calibri"/>
        </w:rPr>
        <w:t xml:space="preserve"> Фото, под фото изображени</w:t>
      </w:r>
      <w:r w:rsidR="008670B7">
        <w:rPr>
          <w:rFonts w:cs="Calibri"/>
        </w:rPr>
        <w:t>я</w:t>
      </w:r>
      <w:r w:rsidR="00494DF2">
        <w:rPr>
          <w:rFonts w:cs="Calibri"/>
        </w:rPr>
        <w:t xml:space="preserve"> товара в других ракурсах, также будет </w:t>
      </w:r>
      <w:r w:rsidR="00494DF2" w:rsidRPr="00494DF2">
        <w:rPr>
          <w:rFonts w:cs="Calibri"/>
        </w:rPr>
        <w:t>3</w:t>
      </w:r>
      <w:r w:rsidR="00494DF2">
        <w:rPr>
          <w:rFonts w:cs="Calibri"/>
          <w:lang w:val="en-US"/>
        </w:rPr>
        <w:t>d</w:t>
      </w:r>
      <w:r w:rsidR="00494DF2">
        <w:rPr>
          <w:rFonts w:cs="Calibri"/>
        </w:rPr>
        <w:t xml:space="preserve"> модель, которая будет в видео</w:t>
      </w:r>
      <w:r w:rsidR="00843065">
        <w:rPr>
          <w:rFonts w:cs="Calibri"/>
        </w:rPr>
        <w:t>-</w:t>
      </w:r>
      <w:r w:rsidR="00494DF2">
        <w:rPr>
          <w:rFonts w:cs="Calibri"/>
        </w:rPr>
        <w:t>формате</w:t>
      </w:r>
      <w:r w:rsidR="00EB68B4">
        <w:rPr>
          <w:rFonts w:cs="Calibri"/>
        </w:rPr>
        <w:t xml:space="preserve"> (либо другая технология)</w:t>
      </w:r>
      <w:r w:rsidR="00494DF2">
        <w:rPr>
          <w:rFonts w:cs="Calibri"/>
        </w:rPr>
        <w:t>.</w:t>
      </w:r>
    </w:p>
    <w:p w:rsidR="00494DF2" w:rsidRDefault="00494DF2" w:rsidP="00F92222">
      <w:pPr>
        <w:outlineLvl w:val="0"/>
        <w:rPr>
          <w:rFonts w:cs="Calibri"/>
        </w:rPr>
      </w:pPr>
      <w:r>
        <w:rPr>
          <w:rFonts w:cs="Calibri"/>
        </w:rPr>
        <w:t xml:space="preserve">Изображение должно меняться, когда меняется </w:t>
      </w:r>
      <w:r w:rsidR="00EB68B4">
        <w:rPr>
          <w:rFonts w:cs="Calibri"/>
        </w:rPr>
        <w:t xml:space="preserve">та или иная комплектация товара (массажная опция), то, что относится </w:t>
      </w:r>
      <w:proofErr w:type="gramStart"/>
      <w:r w:rsidR="00EB68B4">
        <w:rPr>
          <w:rFonts w:cs="Calibri"/>
        </w:rPr>
        <w:t>к</w:t>
      </w:r>
      <w:proofErr w:type="gramEnd"/>
      <w:r w:rsidR="00EB68B4">
        <w:rPr>
          <w:rFonts w:cs="Calibri"/>
        </w:rPr>
        <w:t xml:space="preserve"> «в комплектацию входит» на внешний вид картинки не влияет. Комплектация будет изображена в виде иконок (ванна, рама, панел</w:t>
      </w:r>
      <w:proofErr w:type="gramStart"/>
      <w:r w:rsidR="00EB68B4">
        <w:rPr>
          <w:rFonts w:cs="Calibri"/>
        </w:rPr>
        <w:t>ь</w:t>
      </w:r>
      <w:r w:rsidR="005976B0">
        <w:rPr>
          <w:rFonts w:cs="Calibri"/>
        </w:rPr>
        <w:t>(</w:t>
      </w:r>
      <w:proofErr w:type="gramEnd"/>
      <w:r w:rsidR="005976B0">
        <w:rPr>
          <w:rFonts w:cs="Calibri"/>
        </w:rPr>
        <w:t>и)</w:t>
      </w:r>
      <w:r w:rsidR="00EB68B4">
        <w:rPr>
          <w:rFonts w:cs="Calibri"/>
        </w:rPr>
        <w:t xml:space="preserve">). </w:t>
      </w:r>
    </w:p>
    <w:p w:rsidR="00494DF2" w:rsidDel="007B0C99" w:rsidRDefault="00494DF2" w:rsidP="00F92222">
      <w:pPr>
        <w:outlineLvl w:val="0"/>
        <w:rPr>
          <w:del w:id="76" w:author="1" w:date="2014-02-24T10:11:00Z"/>
          <w:rFonts w:cs="Calibri"/>
        </w:rPr>
      </w:pPr>
      <w:r>
        <w:rPr>
          <w:rFonts w:cs="Calibri"/>
        </w:rPr>
        <w:t>Есть Ванна –</w:t>
      </w:r>
      <w:r w:rsidR="005976B0">
        <w:rPr>
          <w:rFonts w:cs="Calibri"/>
        </w:rPr>
        <w:t xml:space="preserve"> иконка  корыта</w:t>
      </w:r>
      <w:r>
        <w:rPr>
          <w:rFonts w:cs="Calibri"/>
        </w:rPr>
        <w:t>, обычно от</w:t>
      </w:r>
      <w:r w:rsidR="004208F3">
        <w:rPr>
          <w:rFonts w:cs="Calibri"/>
        </w:rPr>
        <w:t>д</w:t>
      </w:r>
      <w:r>
        <w:rPr>
          <w:rFonts w:cs="Calibri"/>
        </w:rPr>
        <w:t xml:space="preserve">ельно от </w:t>
      </w:r>
      <w:r w:rsidR="00E905F9">
        <w:rPr>
          <w:rFonts w:cs="Calibri"/>
        </w:rPr>
        <w:t xml:space="preserve">рамы каркас – </w:t>
      </w:r>
      <w:ins w:id="77" w:author="1" w:date="2014-02-24T10:08:00Z">
        <w:r w:rsidR="007B0C99">
          <w:rPr>
            <w:rFonts w:cs="Calibri"/>
          </w:rPr>
          <w:t xml:space="preserve">ванна может </w:t>
        </w:r>
      </w:ins>
      <w:r w:rsidR="00EB68B4" w:rsidRPr="00E905F9">
        <w:rPr>
          <w:rFonts w:cs="Calibri"/>
          <w:highlight w:val="yellow"/>
        </w:rPr>
        <w:t>прода</w:t>
      </w:r>
      <w:ins w:id="78" w:author="1" w:date="2014-02-24T10:08:00Z">
        <w:r w:rsidR="007B0C99">
          <w:rPr>
            <w:rFonts w:cs="Calibri"/>
            <w:highlight w:val="yellow"/>
          </w:rPr>
          <w:t>ваться</w:t>
        </w:r>
      </w:ins>
      <w:del w:id="79" w:author="1" w:date="2014-02-24T10:08:00Z">
        <w:r w:rsidR="00EB68B4" w:rsidRPr="00E905F9" w:rsidDel="007B0C99">
          <w:rPr>
            <w:rFonts w:cs="Calibri"/>
            <w:highlight w:val="yellow"/>
          </w:rPr>
          <w:delText>ется</w:delText>
        </w:r>
        <w:r w:rsidR="00E905F9" w:rsidRPr="00E905F9" w:rsidDel="007B0C99">
          <w:rPr>
            <w:rFonts w:cs="Calibri"/>
            <w:highlight w:val="yellow"/>
          </w:rPr>
          <w:delText>(?)</w:delText>
        </w:r>
      </w:del>
      <w:ins w:id="80" w:author="1" w:date="2014-02-24T10:08:00Z">
        <w:r w:rsidR="007B0C99">
          <w:rPr>
            <w:rFonts w:cs="Calibri"/>
            <w:highlight w:val="yellow"/>
          </w:rPr>
          <w:t xml:space="preserve"> отдельно от рамы и других </w:t>
        </w:r>
        <w:proofErr w:type="spellStart"/>
        <w:r w:rsidR="007B0C99">
          <w:rPr>
            <w:rFonts w:cs="Calibri"/>
            <w:highlight w:val="yellow"/>
          </w:rPr>
          <w:t>компллектаций</w:t>
        </w:r>
      </w:ins>
      <w:proofErr w:type="spellEnd"/>
      <w:del w:id="81" w:author="1" w:date="2014-02-24T10:10:00Z">
        <w:r w:rsidR="005976B0" w:rsidRPr="00E905F9" w:rsidDel="007B0C99">
          <w:rPr>
            <w:rFonts w:cs="Calibri"/>
            <w:highlight w:val="yellow"/>
          </w:rPr>
          <w:delText>.</w:delText>
        </w:r>
      </w:del>
      <w:ins w:id="82" w:author="Nadejda" w:date="2014-02-17T15:52:00Z">
        <w:del w:id="83" w:author="1" w:date="2014-02-24T10:10:00Z">
          <w:r w:rsidR="00B547C2" w:rsidDel="007B0C99">
            <w:rPr>
              <w:rFonts w:cs="Calibri"/>
            </w:rPr>
            <w:delText xml:space="preserve"> ДА </w:delText>
          </w:r>
        </w:del>
      </w:ins>
      <w:ins w:id="84" w:author="Nadejda" w:date="2014-02-17T15:53:00Z">
        <w:del w:id="85" w:author="1" w:date="2014-02-24T10:10:00Z">
          <w:r w:rsidR="00B547C2" w:rsidDel="007B0C99">
            <w:rPr>
              <w:rFonts w:cs="Calibri"/>
            </w:rPr>
            <w:delText>! Решили,  что гарантия не снимается. Ванна может быть продана корытом.</w:delText>
          </w:r>
        </w:del>
        <w:r w:rsidR="00B547C2">
          <w:rPr>
            <w:rFonts w:cs="Calibri"/>
          </w:rPr>
          <w:t xml:space="preserve"> </w:t>
        </w:r>
      </w:ins>
      <w:proofErr w:type="gramStart"/>
      <w:ins w:id="86" w:author="1" w:date="2014-02-17T16:36:00Z">
        <w:r w:rsidR="004959BE" w:rsidRPr="004959BE">
          <w:rPr>
            <w:rFonts w:cs="Calibri"/>
            <w:highlight w:val="yellow"/>
          </w:rPr>
          <w:t>О</w:t>
        </w:r>
        <w:r w:rsidR="004959BE" w:rsidRPr="004959BE">
          <w:rPr>
            <w:rFonts w:cs="Calibri"/>
            <w:highlight w:val="yellow"/>
            <w:rPrChange w:id="87" w:author="1" w:date="2014-02-17T16:36:00Z">
              <w:rPr>
                <w:rFonts w:cs="Calibri"/>
              </w:rPr>
            </w:rPrChange>
          </w:rPr>
          <w:t>к</w:t>
        </w:r>
        <w:proofErr w:type="gramEnd"/>
        <w:r w:rsidR="004959BE" w:rsidRPr="004959BE">
          <w:rPr>
            <w:rFonts w:cs="Calibri"/>
            <w:highlight w:val="yellow"/>
            <w:rPrChange w:id="88" w:author="1" w:date="2014-02-17T16:37:00Z">
              <w:rPr>
                <w:rFonts w:cs="Calibri"/>
              </w:rPr>
            </w:rPrChange>
          </w:rPr>
          <w:t xml:space="preserve">, еще Антон сказал, что в массажных ваннах у нас обязательно должна </w:t>
        </w:r>
        <w:r w:rsidR="004959BE" w:rsidRPr="004959BE">
          <w:rPr>
            <w:rFonts w:cs="Calibri"/>
            <w:highlight w:val="yellow"/>
            <w:rPrChange w:id="89" w:author="1" w:date="2014-02-17T16:37:00Z">
              <w:rPr>
                <w:rFonts w:cs="Calibri"/>
              </w:rPr>
            </w:rPrChange>
          </w:rPr>
          <w:lastRenderedPageBreak/>
          <w:t>бы</w:t>
        </w:r>
        <w:r w:rsidR="004959BE" w:rsidRPr="004959BE">
          <w:rPr>
            <w:rFonts w:cs="Calibri"/>
            <w:highlight w:val="yellow"/>
          </w:rPr>
          <w:t>ть рама</w:t>
        </w:r>
      </w:ins>
      <w:ins w:id="90" w:author="1" w:date="2014-02-17T16:38:00Z">
        <w:r w:rsidR="004959BE">
          <w:rPr>
            <w:rFonts w:cs="Calibri"/>
            <w:highlight w:val="yellow"/>
          </w:rPr>
          <w:t>! Это так? Если так, то</w:t>
        </w:r>
      </w:ins>
      <w:ins w:id="91" w:author="1" w:date="2014-02-17T16:36:00Z">
        <w:r w:rsidR="004959BE" w:rsidRPr="004959BE">
          <w:rPr>
            <w:rFonts w:cs="Calibri"/>
            <w:highlight w:val="yellow"/>
            <w:rPrChange w:id="92" w:author="1" w:date="2014-02-17T16:37:00Z">
              <w:rPr>
                <w:rFonts w:cs="Calibri"/>
              </w:rPr>
            </w:rPrChange>
          </w:rPr>
          <w:t xml:space="preserve"> автоматически ее подставлять и не давать снимать</w:t>
        </w:r>
      </w:ins>
      <w:ins w:id="93" w:author="1" w:date="2014-02-17T16:37:00Z">
        <w:r w:rsidR="004959BE" w:rsidRPr="004959BE">
          <w:rPr>
            <w:rFonts w:cs="Calibri"/>
            <w:highlight w:val="yellow"/>
          </w:rPr>
          <w:t xml:space="preserve"> </w:t>
        </w:r>
        <w:proofErr w:type="gramStart"/>
        <w:r w:rsidR="004959BE" w:rsidRPr="004959BE">
          <w:rPr>
            <w:rFonts w:cs="Calibri"/>
            <w:highlight w:val="yellow"/>
          </w:rPr>
          <w:t>выделение</w:t>
        </w:r>
        <w:proofErr w:type="gramEnd"/>
        <w:r w:rsidR="004959BE" w:rsidRPr="004959BE">
          <w:rPr>
            <w:rFonts w:cs="Calibri"/>
            <w:highlight w:val="yellow"/>
          </w:rPr>
          <w:t xml:space="preserve"> если выбра</w:t>
        </w:r>
        <w:r w:rsidR="004959BE" w:rsidRPr="004959BE">
          <w:rPr>
            <w:rFonts w:cs="Calibri"/>
            <w:highlight w:val="yellow"/>
            <w:rPrChange w:id="94" w:author="1" w:date="2014-02-17T16:37:00Z">
              <w:rPr>
                <w:rFonts w:cs="Calibri"/>
              </w:rPr>
            </w:rPrChange>
          </w:rPr>
          <w:t>ны массажные опции</w:t>
        </w:r>
      </w:ins>
      <w:ins w:id="95" w:author="1" w:date="2014-02-17T16:38:00Z">
        <w:r w:rsidR="004959BE">
          <w:rPr>
            <w:rFonts w:cs="Calibri"/>
            <w:highlight w:val="yellow"/>
          </w:rPr>
          <w:t>, или у массажных также можно убрать раму</w:t>
        </w:r>
      </w:ins>
      <w:ins w:id="96" w:author="1" w:date="2014-02-17T16:37:00Z">
        <w:r w:rsidR="004959BE" w:rsidRPr="004959BE">
          <w:rPr>
            <w:rFonts w:cs="Calibri"/>
            <w:highlight w:val="yellow"/>
            <w:rPrChange w:id="97" w:author="1" w:date="2014-02-17T16:37:00Z">
              <w:rPr>
                <w:rFonts w:cs="Calibri"/>
              </w:rPr>
            </w:rPrChange>
          </w:rPr>
          <w:t>?</w:t>
        </w:r>
      </w:ins>
      <w:ins w:id="98" w:author="1" w:date="2014-02-17T16:38:00Z">
        <w:r w:rsidR="004959BE">
          <w:rPr>
            <w:rFonts w:cs="Calibri"/>
          </w:rPr>
          <w:t xml:space="preserve"> </w:t>
        </w:r>
      </w:ins>
      <w:ins w:id="99" w:author="Nadejda" w:date="2014-02-17T15:52:00Z">
        <w:del w:id="100" w:author="1" w:date="2014-02-17T16:41:00Z">
          <w:r w:rsidR="00B547C2" w:rsidDel="004959BE">
            <w:rPr>
              <w:rFonts w:cs="Calibri"/>
            </w:rPr>
            <w:delText xml:space="preserve"> </w:delText>
          </w:r>
        </w:del>
      </w:ins>
      <w:del w:id="101" w:author="1" w:date="2014-02-17T16:41:00Z">
        <w:r w:rsidR="005976B0" w:rsidDel="004959BE">
          <w:rPr>
            <w:rFonts w:cs="Calibri"/>
          </w:rPr>
          <w:delText xml:space="preserve"> </w:delText>
        </w:r>
      </w:del>
      <w:r w:rsidR="005976B0">
        <w:rPr>
          <w:rFonts w:cs="Calibri"/>
        </w:rPr>
        <w:t xml:space="preserve">Иконка с корытом выбрана и </w:t>
      </w:r>
      <w:proofErr w:type="gramStart"/>
      <w:r w:rsidR="005976B0">
        <w:rPr>
          <w:rFonts w:cs="Calibri"/>
        </w:rPr>
        <w:t>снять</w:t>
      </w:r>
      <w:proofErr w:type="gramEnd"/>
      <w:r w:rsidR="005976B0">
        <w:rPr>
          <w:rFonts w:cs="Calibri"/>
        </w:rPr>
        <w:t xml:space="preserve"> с нее выделение –</w:t>
      </w:r>
      <w:r w:rsidR="00E905F9">
        <w:rPr>
          <w:rFonts w:cs="Calibri"/>
        </w:rPr>
        <w:t xml:space="preserve"> </w:t>
      </w:r>
      <w:r w:rsidR="005976B0" w:rsidRPr="00E905F9">
        <w:rPr>
          <w:rFonts w:cs="Calibri"/>
          <w:highlight w:val="yellow"/>
        </w:rPr>
        <w:t>возможно</w:t>
      </w:r>
      <w:r w:rsidR="005976B0">
        <w:rPr>
          <w:rFonts w:cs="Calibri"/>
        </w:rPr>
        <w:t xml:space="preserve">. Рядом, указана цена </w:t>
      </w:r>
      <w:r w:rsidR="00B3085B">
        <w:rPr>
          <w:rFonts w:cs="Calibri"/>
        </w:rPr>
        <w:t>корыта.</w:t>
      </w:r>
      <w:r w:rsidR="00E905F9">
        <w:rPr>
          <w:rFonts w:cs="Calibri"/>
        </w:rPr>
        <w:t xml:space="preserve"> Рама выбрана для товара – одна. </w:t>
      </w:r>
      <w:del w:id="102" w:author="1" w:date="2014-02-24T10:10:00Z">
        <w:r w:rsidR="00E905F9" w:rsidDel="007B0C99">
          <w:rPr>
            <w:rFonts w:cs="Calibri"/>
          </w:rPr>
          <w:delText>(</w:delText>
        </w:r>
        <w:r w:rsidR="00E905F9" w:rsidRPr="00E905F9" w:rsidDel="007B0C99">
          <w:rPr>
            <w:rFonts w:cs="Calibri"/>
            <w:highlight w:val="yellow"/>
          </w:rPr>
          <w:delText>я предлагаю нам самим решать какую раму мы прилагаем к товару, если они имеют для клиентов одну и ту же стоимость</w:delText>
        </w:r>
        <w:r w:rsidR="00E905F9" w:rsidDel="007B0C99">
          <w:rPr>
            <w:rFonts w:cs="Calibri"/>
          </w:rPr>
          <w:delText>)</w:delText>
        </w:r>
      </w:del>
      <w:del w:id="103" w:author="1" w:date="2014-02-24T10:11:00Z">
        <w:r w:rsidR="00E905F9" w:rsidDel="007B0C99">
          <w:rPr>
            <w:rFonts w:cs="Calibri"/>
          </w:rPr>
          <w:delText>.</w:delText>
        </w:r>
      </w:del>
      <w:ins w:id="104" w:author="Nadejda" w:date="2014-02-17T15:53:00Z">
        <w:del w:id="105" w:author="1" w:date="2014-02-24T10:11:00Z">
          <w:r w:rsidR="00B547C2" w:rsidDel="007B0C99">
            <w:rPr>
              <w:rFonts w:cs="Calibri"/>
            </w:rPr>
            <w:delText xml:space="preserve"> Рама для каждой ванны индивидуальная, и другой быть не может.</w:delText>
          </w:r>
        </w:del>
      </w:ins>
    </w:p>
    <w:p w:rsidR="00494DF2" w:rsidRDefault="00494DF2" w:rsidP="00F92222">
      <w:pPr>
        <w:outlineLvl w:val="0"/>
        <w:rPr>
          <w:rFonts w:cs="Calibri"/>
        </w:rPr>
      </w:pPr>
      <w:r>
        <w:rPr>
          <w:rFonts w:cs="Calibri"/>
        </w:rPr>
        <w:t>К корыту присоединяются следующие составляющие</w:t>
      </w:r>
      <w:r w:rsidR="00B3085B">
        <w:rPr>
          <w:rFonts w:cs="Calibri"/>
        </w:rPr>
        <w:t>, которые можно снять/добавить к комплектации:</w:t>
      </w:r>
    </w:p>
    <w:p w:rsidR="00843065" w:rsidRDefault="00494DF2" w:rsidP="00F92222">
      <w:pPr>
        <w:outlineLvl w:val="0"/>
        <w:rPr>
          <w:rFonts w:cs="Calibri"/>
        </w:rPr>
      </w:pPr>
      <w:r>
        <w:rPr>
          <w:rFonts w:cs="Calibri"/>
        </w:rPr>
        <w:t xml:space="preserve">Рама – каркас (изготавливается под каждую ванну отдельно), </w:t>
      </w:r>
      <w:r w:rsidR="00E905F9" w:rsidRPr="00E905F9">
        <w:rPr>
          <w:rFonts w:cs="Calibri"/>
          <w:highlight w:val="yellow"/>
        </w:rPr>
        <w:t>можно</w:t>
      </w:r>
      <w:r w:rsidR="00E905F9">
        <w:rPr>
          <w:rFonts w:cs="Calibri"/>
        </w:rPr>
        <w:t xml:space="preserve"> </w:t>
      </w:r>
      <w:r w:rsidR="00EB68B4" w:rsidRPr="00E905F9">
        <w:rPr>
          <w:rFonts w:cs="Calibri"/>
        </w:rPr>
        <w:t xml:space="preserve">убрать из комплектации </w:t>
      </w:r>
      <w:r w:rsidR="00EB68B4" w:rsidRPr="004959BE">
        <w:rPr>
          <w:rFonts w:cs="Calibri"/>
        </w:rPr>
        <w:t>товара, ванн</w:t>
      </w:r>
      <w:r w:rsidR="00E905F9" w:rsidRPr="004959BE">
        <w:rPr>
          <w:rFonts w:cs="Calibri"/>
        </w:rPr>
        <w:t>у можно продать</w:t>
      </w:r>
      <w:r w:rsidR="00EB68B4" w:rsidRPr="004959BE">
        <w:rPr>
          <w:rFonts w:cs="Calibri"/>
        </w:rPr>
        <w:t xml:space="preserve"> совместно</w:t>
      </w:r>
      <w:r w:rsidR="00EB68B4" w:rsidRPr="00E905F9">
        <w:rPr>
          <w:rFonts w:cs="Calibri"/>
        </w:rPr>
        <w:t xml:space="preserve"> с рамой.</w:t>
      </w:r>
      <w:r w:rsidR="00B3085B" w:rsidRPr="00E905F9">
        <w:rPr>
          <w:rFonts w:cs="Calibri"/>
        </w:rPr>
        <w:t xml:space="preserve"> </w:t>
      </w:r>
      <w:r w:rsidR="00843065" w:rsidRPr="00E905F9">
        <w:rPr>
          <w:rFonts w:cs="Calibri"/>
          <w:highlight w:val="yellow"/>
        </w:rPr>
        <w:t>Рама выбирается одна для товара.</w:t>
      </w:r>
    </w:p>
    <w:p w:rsidR="008B5AF7" w:rsidRDefault="00494DF2" w:rsidP="00F92222">
      <w:pPr>
        <w:outlineLvl w:val="0"/>
        <w:rPr>
          <w:rFonts w:cs="Calibri"/>
        </w:rPr>
      </w:pPr>
      <w:r>
        <w:rPr>
          <w:rFonts w:cs="Calibri"/>
        </w:rPr>
        <w:t xml:space="preserve">Панель (фронтальная, торцевая) – в зависимости от вида ванны, панели может быть либо одна, либо – </w:t>
      </w:r>
      <w:r w:rsidR="00B3085B">
        <w:rPr>
          <w:rFonts w:cs="Calibri"/>
        </w:rPr>
        <w:t>4</w:t>
      </w:r>
      <w:r>
        <w:rPr>
          <w:rFonts w:cs="Calibri"/>
        </w:rPr>
        <w:t>. (на каждую своя цена)</w:t>
      </w:r>
      <w:r w:rsidR="004208F3">
        <w:rPr>
          <w:rFonts w:cs="Calibri"/>
        </w:rPr>
        <w:t xml:space="preserve">, в зависимости от того как ванна будет стоять также. </w:t>
      </w:r>
    </w:p>
    <w:p w:rsidR="00843065" w:rsidRDefault="008B5AF7" w:rsidP="00F92222">
      <w:pPr>
        <w:outlineLvl w:val="0"/>
        <w:rPr>
          <w:rFonts w:cs="Calibri"/>
        </w:rPr>
      </w:pPr>
      <w:r>
        <w:rPr>
          <w:rFonts w:cs="Calibri"/>
        </w:rPr>
        <w:t xml:space="preserve">Также у ванн возможны – массажные </w:t>
      </w:r>
      <w:r w:rsidR="004208F3">
        <w:rPr>
          <w:rFonts w:cs="Calibri"/>
        </w:rPr>
        <w:t>опции, которые можно добавить в акриловую ванну.</w:t>
      </w:r>
      <w:r w:rsidR="00843065">
        <w:rPr>
          <w:rFonts w:cs="Calibri"/>
        </w:rPr>
        <w:t xml:space="preserve"> </w:t>
      </w:r>
      <w:r w:rsidR="00B3085B">
        <w:rPr>
          <w:rFonts w:cs="Calibri"/>
        </w:rPr>
        <w:t xml:space="preserve"> </w:t>
      </w:r>
    </w:p>
    <w:p w:rsidR="004208F3" w:rsidDel="007F054D" w:rsidRDefault="004208F3" w:rsidP="00F92222">
      <w:pPr>
        <w:outlineLvl w:val="0"/>
        <w:rPr>
          <w:ins w:id="106" w:author="Nadejda" w:date="2014-02-17T15:55:00Z"/>
          <w:del w:id="107" w:author="1" w:date="2014-02-24T10:12:00Z"/>
          <w:rFonts w:cs="Calibri"/>
        </w:rPr>
      </w:pPr>
      <w:r>
        <w:rPr>
          <w:rFonts w:cs="Calibri"/>
        </w:rPr>
        <w:t xml:space="preserve">У каждой опции своя цена, но если рама/панель идут как </w:t>
      </w:r>
      <w:r w:rsidR="00843065">
        <w:rPr>
          <w:rFonts w:cs="Calibri"/>
        </w:rPr>
        <w:t>комплектации к товару</w:t>
      </w:r>
      <w:r>
        <w:rPr>
          <w:rFonts w:cs="Calibri"/>
        </w:rPr>
        <w:t>, т</w:t>
      </w:r>
      <w:r w:rsidR="008F3E53">
        <w:rPr>
          <w:rFonts w:cs="Calibri"/>
        </w:rPr>
        <w:t>акже и</w:t>
      </w:r>
      <w:r>
        <w:rPr>
          <w:rFonts w:cs="Calibri"/>
        </w:rPr>
        <w:t xml:space="preserve"> массажные опции </w:t>
      </w:r>
      <w:r w:rsidR="008F3E53">
        <w:rPr>
          <w:rFonts w:cs="Calibri"/>
        </w:rPr>
        <w:t>– идут как комплектующие</w:t>
      </w:r>
      <w:r>
        <w:rPr>
          <w:rFonts w:cs="Calibri"/>
        </w:rPr>
        <w:t>. Однако</w:t>
      </w:r>
      <w:proofErr w:type="gramStart"/>
      <w:r>
        <w:rPr>
          <w:rFonts w:cs="Calibri"/>
        </w:rPr>
        <w:t>,</w:t>
      </w:r>
      <w:proofErr w:type="gramEnd"/>
      <w:r w:rsidR="008F3E53">
        <w:rPr>
          <w:rFonts w:cs="Calibri"/>
        </w:rPr>
        <w:t xml:space="preserve"> только массажные опции влияют на изображение товара</w:t>
      </w:r>
      <w:r w:rsidR="00843065">
        <w:rPr>
          <w:rFonts w:cs="Calibri"/>
        </w:rPr>
        <w:t>. При выборе опций, изображение товара должно меняться</w:t>
      </w:r>
      <w:ins w:id="108" w:author="1" w:date="2014-02-24T10:13:00Z">
        <w:r w:rsidR="007F054D">
          <w:rPr>
            <w:rFonts w:cs="Calibri"/>
          </w:rPr>
          <w:t>. При выборе опции рядом</w:t>
        </w:r>
      </w:ins>
      <w:ins w:id="109" w:author="1" w:date="2014-02-24T10:14:00Z">
        <w:r w:rsidR="007F054D">
          <w:rPr>
            <w:rFonts w:cs="Calibri"/>
          </w:rPr>
          <w:t xml:space="preserve"> с изображением</w:t>
        </w:r>
      </w:ins>
      <w:ins w:id="110" w:author="1" w:date="2014-02-24T10:13:00Z">
        <w:r w:rsidR="007F054D">
          <w:rPr>
            <w:rFonts w:cs="Calibri"/>
          </w:rPr>
          <w:t xml:space="preserve"> опци</w:t>
        </w:r>
      </w:ins>
      <w:ins w:id="111" w:author="1" w:date="2014-02-24T10:14:00Z">
        <w:r w:rsidR="007F054D">
          <w:rPr>
            <w:rFonts w:cs="Calibri"/>
          </w:rPr>
          <w:t xml:space="preserve">и </w:t>
        </w:r>
      </w:ins>
      <w:ins w:id="112" w:author="1" w:date="2014-02-24T10:13:00Z">
        <w:r w:rsidR="007F054D">
          <w:rPr>
            <w:rFonts w:cs="Calibri"/>
          </w:rPr>
          <w:t>должно появляться сообщение-кнопка</w:t>
        </w:r>
      </w:ins>
      <w:ins w:id="113" w:author="1" w:date="2014-02-24T10:15:00Z">
        <w:r w:rsidR="007F054D">
          <w:rPr>
            <w:rFonts w:cs="Calibri"/>
          </w:rPr>
          <w:t>,</w:t>
        </w:r>
      </w:ins>
      <w:ins w:id="114" w:author="1" w:date="2014-02-24T10:13:00Z">
        <w:r w:rsidR="007F054D">
          <w:rPr>
            <w:rFonts w:cs="Calibri"/>
          </w:rPr>
          <w:t xml:space="preserve"> где указано, что можно посмотреть изображение. При нажатии на данное сообщение открывается изображение с выбранной опцией. </w:t>
        </w:r>
      </w:ins>
      <w:del w:id="115" w:author="1" w:date="2014-02-24T10:12:00Z">
        <w:r w:rsidR="00843065" w:rsidDel="007F054D">
          <w:rPr>
            <w:rFonts w:cs="Calibri"/>
          </w:rPr>
          <w:delText>.</w:delText>
        </w:r>
      </w:del>
      <w:ins w:id="116" w:author="Nadejda" w:date="2014-02-17T15:55:00Z">
        <w:del w:id="117" w:author="1" w:date="2014-02-24T10:12:00Z">
          <w:r w:rsidR="00B547C2" w:rsidDel="007F054D">
            <w:rPr>
              <w:rFonts w:cs="Calibri"/>
            </w:rPr>
            <w:delText xml:space="preserve"> Изображение должно меняться привыборе любой комплектации. </w:delText>
          </w:r>
        </w:del>
      </w:ins>
    </w:p>
    <w:p w:rsidR="00B547C2" w:rsidRDefault="00B547C2" w:rsidP="007F054D">
      <w:pPr>
        <w:outlineLvl w:val="0"/>
        <w:rPr>
          <w:ins w:id="118" w:author="Nadejda" w:date="2014-02-17T15:55:00Z"/>
          <w:rFonts w:cs="Calibri"/>
        </w:rPr>
      </w:pPr>
      <w:ins w:id="119" w:author="Nadejda" w:date="2014-02-17T15:55:00Z">
        <w:r>
          <w:rPr>
            <w:rFonts w:cs="Calibri"/>
          </w:rPr>
          <w:t>Ванна корыто</w:t>
        </w:r>
      </w:ins>
    </w:p>
    <w:p w:rsidR="00B547C2" w:rsidDel="007F054D" w:rsidRDefault="00B547C2">
      <w:pPr>
        <w:pStyle w:val="a6"/>
        <w:numPr>
          <w:ilvl w:val="0"/>
          <w:numId w:val="24"/>
        </w:numPr>
        <w:outlineLvl w:val="0"/>
        <w:rPr>
          <w:ins w:id="120" w:author="Nadejda" w:date="2014-02-17T15:55:00Z"/>
          <w:del w:id="121" w:author="1" w:date="2014-02-24T10:15:00Z"/>
          <w:rFonts w:cs="Calibri"/>
        </w:rPr>
        <w:pPrChange w:id="122" w:author="Nadejda" w:date="2014-02-17T15:55:00Z">
          <w:pPr>
            <w:outlineLvl w:val="0"/>
          </w:pPr>
        </w:pPrChange>
      </w:pPr>
      <w:ins w:id="123" w:author="Nadejda" w:date="2014-02-17T15:55:00Z">
        <w:del w:id="124" w:author="1" w:date="2014-02-24T10:15:00Z">
          <w:r w:rsidDel="007F054D">
            <w:rPr>
              <w:rFonts w:cs="Calibri"/>
            </w:rPr>
            <w:delText>Рама</w:delText>
          </w:r>
        </w:del>
      </w:ins>
    </w:p>
    <w:p w:rsidR="00B547C2" w:rsidDel="007F054D" w:rsidRDefault="00B547C2">
      <w:pPr>
        <w:pStyle w:val="a6"/>
        <w:numPr>
          <w:ilvl w:val="0"/>
          <w:numId w:val="24"/>
        </w:numPr>
        <w:outlineLvl w:val="0"/>
        <w:rPr>
          <w:ins w:id="125" w:author="Nadejda" w:date="2014-02-17T15:55:00Z"/>
          <w:del w:id="126" w:author="1" w:date="2014-02-24T10:15:00Z"/>
          <w:rFonts w:cs="Calibri"/>
        </w:rPr>
        <w:pPrChange w:id="127" w:author="Nadejda" w:date="2014-02-17T15:55:00Z">
          <w:pPr>
            <w:outlineLvl w:val="0"/>
          </w:pPr>
        </w:pPrChange>
      </w:pPr>
      <w:ins w:id="128" w:author="Nadejda" w:date="2014-02-17T15:55:00Z">
        <w:del w:id="129" w:author="1" w:date="2014-02-24T10:15:00Z">
          <w:r w:rsidDel="007F054D">
            <w:rPr>
              <w:rFonts w:cs="Calibri"/>
            </w:rPr>
            <w:delText>Панель</w:delText>
          </w:r>
        </w:del>
      </w:ins>
    </w:p>
    <w:p w:rsidR="00B547C2" w:rsidDel="007F054D" w:rsidRDefault="00B547C2">
      <w:pPr>
        <w:pStyle w:val="a6"/>
        <w:numPr>
          <w:ilvl w:val="0"/>
          <w:numId w:val="24"/>
        </w:numPr>
        <w:outlineLvl w:val="0"/>
        <w:rPr>
          <w:ins w:id="130" w:author="Nadejda" w:date="2014-02-17T15:55:00Z"/>
          <w:del w:id="131" w:author="1" w:date="2014-02-24T10:15:00Z"/>
          <w:rFonts w:cs="Calibri"/>
        </w:rPr>
        <w:pPrChange w:id="132" w:author="Nadejda" w:date="2014-02-17T15:55:00Z">
          <w:pPr>
            <w:outlineLvl w:val="0"/>
          </w:pPr>
        </w:pPrChange>
      </w:pPr>
      <w:ins w:id="133" w:author="Nadejda" w:date="2014-02-17T15:55:00Z">
        <w:del w:id="134" w:author="1" w:date="2014-02-24T10:15:00Z">
          <w:r w:rsidDel="007F054D">
            <w:rPr>
              <w:rFonts w:cs="Calibri"/>
            </w:rPr>
            <w:delText>Сифон (1 из 3-х)</w:delText>
          </w:r>
        </w:del>
      </w:ins>
    </w:p>
    <w:p w:rsidR="00B547C2" w:rsidRDefault="00B547C2">
      <w:pPr>
        <w:pStyle w:val="a6"/>
        <w:numPr>
          <w:ilvl w:val="0"/>
          <w:numId w:val="24"/>
        </w:numPr>
        <w:outlineLvl w:val="0"/>
        <w:rPr>
          <w:ins w:id="135" w:author="Nadejda" w:date="2014-02-17T15:55:00Z"/>
          <w:rFonts w:cs="Calibri"/>
        </w:rPr>
        <w:pPrChange w:id="136" w:author="Nadejda" w:date="2014-02-17T15:55:00Z">
          <w:pPr>
            <w:outlineLvl w:val="0"/>
          </w:pPr>
        </w:pPrChange>
      </w:pPr>
      <w:ins w:id="137" w:author="Nadejda" w:date="2014-02-17T15:55:00Z">
        <w:r>
          <w:rPr>
            <w:rFonts w:cs="Calibri"/>
          </w:rPr>
          <w:t>Массажные опции</w:t>
        </w:r>
      </w:ins>
    </w:p>
    <w:p w:rsidR="007F054D" w:rsidRDefault="00B547C2">
      <w:pPr>
        <w:pStyle w:val="a6"/>
        <w:outlineLvl w:val="0"/>
        <w:rPr>
          <w:ins w:id="138" w:author="1" w:date="2014-02-24T10:17:00Z"/>
          <w:rFonts w:cs="Calibri"/>
        </w:rPr>
        <w:pPrChange w:id="139" w:author="1" w:date="2014-02-17T16:44:00Z">
          <w:pPr>
            <w:outlineLvl w:val="0"/>
          </w:pPr>
        </w:pPrChange>
      </w:pPr>
      <w:ins w:id="140" w:author="Nadejda" w:date="2014-02-17T15:55:00Z">
        <w:del w:id="141" w:author="1" w:date="2014-02-24T10:17:00Z">
          <w:r w:rsidDel="007F054D">
            <w:rPr>
              <w:rFonts w:cs="Calibri"/>
            </w:rPr>
            <w:delText>Смесители</w:delText>
          </w:r>
        </w:del>
      </w:ins>
    </w:p>
    <w:p w:rsidR="004959BE" w:rsidRPr="00B547C2" w:rsidRDefault="004959BE">
      <w:pPr>
        <w:pStyle w:val="a6"/>
        <w:outlineLvl w:val="0"/>
        <w:rPr>
          <w:rFonts w:cs="Calibri"/>
        </w:rPr>
        <w:pPrChange w:id="142" w:author="1" w:date="2014-02-17T16:44:00Z">
          <w:pPr>
            <w:outlineLvl w:val="0"/>
          </w:pPr>
        </w:pPrChange>
      </w:pPr>
      <w:ins w:id="143" w:author="1" w:date="2014-02-17T16:44:00Z">
        <w:r w:rsidRPr="00926CBF">
          <w:rPr>
            <w:rFonts w:cs="Calibri"/>
            <w:highlight w:val="yellow"/>
            <w:rPrChange w:id="144" w:author="1" w:date="2014-02-17T16:51:00Z">
              <w:rPr>
                <w:rFonts w:cs="Calibri"/>
              </w:rPr>
            </w:rPrChange>
          </w:rPr>
          <w:t>Здесь оставим под вопросом, т</w:t>
        </w:r>
      </w:ins>
      <w:ins w:id="145" w:author="1" w:date="2014-02-17T16:47:00Z">
        <w:r w:rsidR="00926CBF" w:rsidRPr="00926CBF">
          <w:rPr>
            <w:rFonts w:cs="Calibri"/>
            <w:highlight w:val="yellow"/>
            <w:rPrChange w:id="146" w:author="1" w:date="2014-02-17T16:51:00Z">
              <w:rPr>
                <w:rFonts w:cs="Calibri"/>
              </w:rPr>
            </w:rPrChange>
          </w:rPr>
          <w:t>.</w:t>
        </w:r>
      </w:ins>
      <w:ins w:id="147" w:author="1" w:date="2014-02-17T16:44:00Z">
        <w:r w:rsidRPr="00926CBF">
          <w:rPr>
            <w:rFonts w:cs="Calibri"/>
            <w:highlight w:val="yellow"/>
            <w:rPrChange w:id="148" w:author="1" w:date="2014-02-17T16:51:00Z">
              <w:rPr>
                <w:rFonts w:cs="Calibri"/>
              </w:rPr>
            </w:rPrChange>
          </w:rPr>
          <w:t>к</w:t>
        </w:r>
      </w:ins>
      <w:ins w:id="149" w:author="1" w:date="2014-02-17T16:47:00Z">
        <w:r w:rsidR="00926CBF" w:rsidRPr="00926CBF">
          <w:rPr>
            <w:rFonts w:cs="Calibri"/>
            <w:highlight w:val="yellow"/>
            <w:rPrChange w:id="150" w:author="1" w:date="2014-02-17T16:51:00Z">
              <w:rPr>
                <w:rFonts w:cs="Calibri"/>
              </w:rPr>
            </w:rPrChange>
          </w:rPr>
          <w:t>.</w:t>
        </w:r>
      </w:ins>
      <w:ins w:id="151" w:author="1" w:date="2014-02-17T16:44:00Z">
        <w:r w:rsidRPr="00926CBF">
          <w:rPr>
            <w:rFonts w:cs="Calibri"/>
            <w:highlight w:val="yellow"/>
            <w:rPrChange w:id="152" w:author="1" w:date="2014-02-17T16:51:00Z">
              <w:rPr>
                <w:rFonts w:cs="Calibri"/>
              </w:rPr>
            </w:rPrChange>
          </w:rPr>
          <w:t xml:space="preserve"> проблема будет с вариациями изображений. У нас здесь последовательность будет </w:t>
        </w:r>
        <w:proofErr w:type="gramStart"/>
        <w:r w:rsidRPr="00926CBF">
          <w:rPr>
            <w:rFonts w:cs="Calibri"/>
            <w:highlight w:val="yellow"/>
            <w:rPrChange w:id="153" w:author="1" w:date="2014-02-17T16:51:00Z">
              <w:rPr>
                <w:rFonts w:cs="Calibri"/>
              </w:rPr>
            </w:rPrChange>
          </w:rPr>
          <w:t>из</w:t>
        </w:r>
        <w:proofErr w:type="gramEnd"/>
        <w:r w:rsidRPr="00926CBF">
          <w:rPr>
            <w:rFonts w:cs="Calibri"/>
            <w:highlight w:val="yellow"/>
            <w:rPrChange w:id="154" w:author="1" w:date="2014-02-17T16:51:00Z">
              <w:rPr>
                <w:rFonts w:cs="Calibri"/>
              </w:rPr>
            </w:rPrChange>
          </w:rPr>
          <w:t xml:space="preserve"> более </w:t>
        </w:r>
        <w:proofErr w:type="gramStart"/>
        <w:r w:rsidRPr="00926CBF">
          <w:rPr>
            <w:rFonts w:cs="Calibri"/>
            <w:highlight w:val="yellow"/>
            <w:rPrChange w:id="155" w:author="1" w:date="2014-02-17T16:51:00Z">
              <w:rPr>
                <w:rFonts w:cs="Calibri"/>
              </w:rPr>
            </w:rPrChange>
          </w:rPr>
          <w:t>чем</w:t>
        </w:r>
        <w:proofErr w:type="gramEnd"/>
        <w:r w:rsidRPr="00926CBF">
          <w:rPr>
            <w:rFonts w:cs="Calibri"/>
            <w:highlight w:val="yellow"/>
            <w:rPrChange w:id="156" w:author="1" w:date="2014-02-17T16:51:00Z">
              <w:rPr>
                <w:rFonts w:cs="Calibri"/>
              </w:rPr>
            </w:rPrChange>
          </w:rPr>
          <w:t xml:space="preserve"> 100</w:t>
        </w:r>
      </w:ins>
      <w:ins w:id="157" w:author="1" w:date="2014-02-17T16:48:00Z">
        <w:r w:rsidR="00926CBF" w:rsidRPr="00926CBF">
          <w:rPr>
            <w:rFonts w:cs="Calibri"/>
            <w:highlight w:val="yellow"/>
            <w:rPrChange w:id="158" w:author="1" w:date="2014-02-17T16:51:00Z">
              <w:rPr>
                <w:rFonts w:cs="Calibri"/>
              </w:rPr>
            </w:rPrChange>
          </w:rPr>
          <w:t>0</w:t>
        </w:r>
      </w:ins>
      <w:ins w:id="159" w:author="1" w:date="2014-02-17T16:44:00Z">
        <w:r w:rsidRPr="00926CBF">
          <w:rPr>
            <w:rFonts w:cs="Calibri"/>
            <w:highlight w:val="yellow"/>
            <w:rPrChange w:id="160" w:author="1" w:date="2014-02-17T16:51:00Z">
              <w:rPr>
                <w:rFonts w:cs="Calibri"/>
              </w:rPr>
            </w:rPrChange>
          </w:rPr>
          <w:t xml:space="preserve"> вариантов изображений для каждой из ванн. </w:t>
        </w:r>
      </w:ins>
      <w:ins w:id="161" w:author="1" w:date="2014-02-17T16:45:00Z">
        <w:r w:rsidR="00926CBF" w:rsidRPr="00926CBF">
          <w:rPr>
            <w:rFonts w:cs="Calibri"/>
            <w:highlight w:val="yellow"/>
            <w:rPrChange w:id="162" w:author="1" w:date="2014-02-17T16:51:00Z">
              <w:rPr>
                <w:rFonts w:cs="Calibri"/>
              </w:rPr>
            </w:rPrChange>
          </w:rPr>
          <w:t xml:space="preserve"> Но если нужно, мы сделаем, единственное, я за эстетический ви</w:t>
        </w:r>
        <w:proofErr w:type="gramStart"/>
        <w:r w:rsidR="00926CBF" w:rsidRPr="00926CBF">
          <w:rPr>
            <w:rFonts w:cs="Calibri"/>
            <w:highlight w:val="yellow"/>
            <w:rPrChange w:id="163" w:author="1" w:date="2014-02-17T16:51:00Z">
              <w:rPr>
                <w:rFonts w:cs="Calibri"/>
              </w:rPr>
            </w:rPrChange>
          </w:rPr>
          <w:t>д</w:t>
        </w:r>
      </w:ins>
      <w:ins w:id="164" w:author="1" w:date="2014-02-17T16:48:00Z">
        <w:r w:rsidR="00926CBF" w:rsidRPr="00926CBF">
          <w:rPr>
            <w:rFonts w:cs="Calibri"/>
            <w:highlight w:val="yellow"/>
            <w:rPrChange w:id="165" w:author="1" w:date="2014-02-17T16:51:00Z">
              <w:rPr>
                <w:rFonts w:cs="Calibri"/>
              </w:rPr>
            </w:rPrChange>
          </w:rPr>
          <w:t>(</w:t>
        </w:r>
        <w:proofErr w:type="gramEnd"/>
        <w:r w:rsidR="00926CBF" w:rsidRPr="00926CBF">
          <w:rPr>
            <w:rFonts w:cs="Calibri"/>
            <w:highlight w:val="yellow"/>
            <w:rPrChange w:id="166" w:author="1" w:date="2014-02-17T16:51:00Z">
              <w:rPr>
                <w:rFonts w:cs="Calibri"/>
              </w:rPr>
            </w:rPrChange>
          </w:rPr>
          <w:t>варианты без рамы и панели)</w:t>
        </w:r>
      </w:ins>
      <w:ins w:id="167" w:author="1" w:date="2014-02-17T16:45:00Z">
        <w:r w:rsidR="00926CBF" w:rsidRPr="00926CBF">
          <w:rPr>
            <w:rFonts w:cs="Calibri"/>
            <w:highlight w:val="yellow"/>
            <w:rPrChange w:id="168" w:author="1" w:date="2014-02-17T16:51:00Z">
              <w:rPr>
                <w:rFonts w:cs="Calibri"/>
              </w:rPr>
            </w:rPrChange>
          </w:rPr>
          <w:t>.</w:t>
        </w:r>
        <w:r w:rsidR="00926CBF">
          <w:rPr>
            <w:rFonts w:cs="Calibri"/>
          </w:rPr>
          <w:t xml:space="preserve"> </w:t>
        </w:r>
      </w:ins>
    </w:p>
    <w:p w:rsidR="008B5AF7" w:rsidRDefault="004208F3" w:rsidP="00F92222">
      <w:pPr>
        <w:outlineLvl w:val="0"/>
        <w:rPr>
          <w:rFonts w:cs="Calibri"/>
        </w:rPr>
      </w:pPr>
      <w:r>
        <w:rPr>
          <w:rFonts w:cs="Calibri"/>
        </w:rPr>
        <w:t>К товар</w:t>
      </w:r>
      <w:r w:rsidR="00EB68B4">
        <w:rPr>
          <w:rFonts w:cs="Calibri"/>
        </w:rPr>
        <w:t>у возможны сопутствующие товары (выбираются в аксессуарах – слив перелив, сифоны и т.д.</w:t>
      </w:r>
      <w:r w:rsidR="00E905F9">
        <w:rPr>
          <w:rFonts w:cs="Calibri"/>
        </w:rPr>
        <w:t xml:space="preserve"> из раздела аксессуары к ваннам</w:t>
      </w:r>
      <w:r w:rsidR="00EB68B4">
        <w:rPr>
          <w:rFonts w:cs="Calibri"/>
        </w:rPr>
        <w:t>)</w:t>
      </w:r>
    </w:p>
    <w:p w:rsidR="00E905F9" w:rsidDel="007F054D" w:rsidRDefault="00E905F9" w:rsidP="00F92222">
      <w:pPr>
        <w:outlineLvl w:val="0"/>
        <w:rPr>
          <w:del w:id="169" w:author="1" w:date="2014-02-24T10:18:00Z"/>
          <w:rFonts w:cs="Calibri"/>
        </w:rPr>
      </w:pPr>
      <w:del w:id="170" w:author="1" w:date="2014-02-24T10:18:00Z">
        <w:r w:rsidDel="007F054D">
          <w:rPr>
            <w:rFonts w:cs="Calibri"/>
          </w:rPr>
          <w:delText xml:space="preserve">Частное лицо может скомплектовать ванну и распечатать эту комплектацию с ценой. </w:delText>
        </w:r>
        <w:r w:rsidR="00527DD6" w:rsidDel="007F054D">
          <w:rPr>
            <w:rFonts w:cs="Calibri"/>
          </w:rPr>
          <w:delText>Мы со своей стороны можем поставить лишь ссылку на данную модель ванны в интернет магазин, но без комплектации.</w:delText>
        </w:r>
      </w:del>
      <w:ins w:id="171" w:author="Nadejda" w:date="2014-02-17T15:56:00Z">
        <w:del w:id="172" w:author="1" w:date="2014-02-24T10:18:00Z">
          <w:r w:rsidR="00B547C2" w:rsidDel="007F054D">
            <w:rPr>
              <w:rFonts w:cs="Calibri"/>
            </w:rPr>
            <w:delText xml:space="preserve"> Давай этот вопрос уточним с прагромистом завтра в 11:00</w:delText>
          </w:r>
        </w:del>
      </w:ins>
    </w:p>
    <w:p w:rsidR="00843065" w:rsidRPr="00494DF2" w:rsidRDefault="00843065" w:rsidP="00F92222">
      <w:pPr>
        <w:outlineLvl w:val="0"/>
        <w:rPr>
          <w:rFonts w:cs="Calibri"/>
        </w:rPr>
      </w:pPr>
      <w:r>
        <w:rPr>
          <w:rFonts w:cs="Calibri"/>
        </w:rPr>
        <w:t>Когда партнер выбрал комплектацию</w:t>
      </w:r>
      <w:r w:rsidR="008F3E53">
        <w:rPr>
          <w:rFonts w:cs="Calibri"/>
        </w:rPr>
        <w:t>,</w:t>
      </w:r>
      <w:r>
        <w:rPr>
          <w:rFonts w:cs="Calibri"/>
        </w:rPr>
        <w:t xml:space="preserve"> данные </w:t>
      </w:r>
      <w:r w:rsidR="00E905F9">
        <w:rPr>
          <w:rFonts w:cs="Calibri"/>
        </w:rPr>
        <w:t>должны передаваться</w:t>
      </w:r>
      <w:r>
        <w:rPr>
          <w:rFonts w:cs="Calibri"/>
        </w:rPr>
        <w:t xml:space="preserve"> в личный кабинет.</w:t>
      </w:r>
      <w:r w:rsidR="00527DD6">
        <w:rPr>
          <w:rFonts w:cs="Calibri"/>
        </w:rPr>
        <w:t xml:space="preserve"> При заходе партнера на сайт. Но лишь в личном кабинете можно указывать количество заказанных товаров.</w:t>
      </w:r>
      <w:ins w:id="173" w:author="Nadejda" w:date="2014-02-17T15:56:00Z">
        <w:r w:rsidR="00B547C2">
          <w:rPr>
            <w:rFonts w:cs="Calibri"/>
          </w:rPr>
          <w:t xml:space="preserve"> Согласна.</w:t>
        </w:r>
      </w:ins>
    </w:p>
    <w:p w:rsidR="00F92222" w:rsidRDefault="00F92222" w:rsidP="00F92222">
      <w:pPr>
        <w:pStyle w:val="a6"/>
        <w:outlineLvl w:val="0"/>
        <w:rPr>
          <w:rFonts w:cs="Calibri"/>
        </w:rPr>
      </w:pPr>
    </w:p>
    <w:p w:rsidR="00254D3A" w:rsidRDefault="00F92222" w:rsidP="00906862">
      <w:pPr>
        <w:pStyle w:val="a6"/>
        <w:numPr>
          <w:ilvl w:val="0"/>
          <w:numId w:val="17"/>
        </w:numPr>
        <w:outlineLvl w:val="0"/>
        <w:rPr>
          <w:rFonts w:cs="Calibri"/>
        </w:rPr>
      </w:pPr>
      <w:r>
        <w:rPr>
          <w:rFonts w:cs="Calibri"/>
        </w:rPr>
        <w:t>Массажные ванны</w:t>
      </w:r>
    </w:p>
    <w:p w:rsidR="00B547C2" w:rsidRDefault="004208F3" w:rsidP="00F92222">
      <w:pPr>
        <w:outlineLvl w:val="0"/>
        <w:rPr>
          <w:ins w:id="174" w:author="Nadejda" w:date="2014-02-17T15:57:00Z"/>
          <w:rFonts w:cs="Calibri"/>
        </w:rPr>
      </w:pPr>
      <w:r>
        <w:rPr>
          <w:rFonts w:cs="Calibri"/>
        </w:rPr>
        <w:lastRenderedPageBreak/>
        <w:t xml:space="preserve">Массажные ванны внешне не отличаются </w:t>
      </w:r>
      <w:proofErr w:type="gramStart"/>
      <w:r>
        <w:rPr>
          <w:rFonts w:cs="Calibri"/>
        </w:rPr>
        <w:t>от</w:t>
      </w:r>
      <w:proofErr w:type="gramEnd"/>
      <w:r>
        <w:rPr>
          <w:rFonts w:cs="Calibri"/>
        </w:rPr>
        <w:t xml:space="preserve"> акриловых, но у них </w:t>
      </w:r>
      <w:r w:rsidRPr="00527DD6">
        <w:rPr>
          <w:rFonts w:cs="Calibri"/>
          <w:highlight w:val="yellow"/>
        </w:rPr>
        <w:t>автоматически выбр</w:t>
      </w:r>
      <w:r w:rsidR="00843065" w:rsidRPr="00527DD6">
        <w:rPr>
          <w:rFonts w:cs="Calibri"/>
          <w:highlight w:val="yellow"/>
        </w:rPr>
        <w:t xml:space="preserve">ана рама (которую также нельзя убрать), панель, которую можно убрать и </w:t>
      </w:r>
      <w:r w:rsidRPr="00527DD6">
        <w:rPr>
          <w:rFonts w:cs="Calibri"/>
          <w:highlight w:val="yellow"/>
        </w:rPr>
        <w:t>гидромасс</w:t>
      </w:r>
      <w:r w:rsidR="00843065" w:rsidRPr="00527DD6">
        <w:rPr>
          <w:rFonts w:cs="Calibri"/>
          <w:highlight w:val="yellow"/>
        </w:rPr>
        <w:t>аж</w:t>
      </w:r>
      <w:r w:rsidR="00843065">
        <w:rPr>
          <w:rFonts w:cs="Calibri"/>
        </w:rPr>
        <w:t xml:space="preserve">. Соответственно </w:t>
      </w:r>
      <w:r w:rsidR="00264AC1">
        <w:rPr>
          <w:rFonts w:cs="Calibri"/>
        </w:rPr>
        <w:t>в данном виде товара - развернут список массажных опций</w:t>
      </w:r>
      <w:r w:rsidR="00843065">
        <w:rPr>
          <w:rFonts w:cs="Calibri"/>
        </w:rPr>
        <w:t xml:space="preserve">. </w:t>
      </w:r>
    </w:p>
    <w:p w:rsidR="00B547C2" w:rsidDel="007F054D" w:rsidRDefault="00B547C2" w:rsidP="007F054D">
      <w:pPr>
        <w:outlineLvl w:val="0"/>
        <w:rPr>
          <w:ins w:id="175" w:author="Nadejda" w:date="2014-02-17T15:58:00Z"/>
          <w:del w:id="176" w:author="1" w:date="2014-02-24T10:19:00Z"/>
          <w:rFonts w:cs="Calibri"/>
        </w:rPr>
      </w:pPr>
      <w:ins w:id="177" w:author="Nadejda" w:date="2014-02-17T15:57:00Z">
        <w:r>
          <w:rPr>
            <w:rFonts w:cs="Calibri"/>
          </w:rPr>
          <w:t xml:space="preserve"> </w:t>
        </w:r>
        <w:del w:id="178" w:author="1" w:date="2014-02-24T10:19:00Z">
          <w:r w:rsidDel="007F054D">
            <w:rPr>
              <w:rFonts w:cs="Calibri"/>
            </w:rPr>
            <w:delText xml:space="preserve">Можно сдалать основу </w:delText>
          </w:r>
        </w:del>
      </w:ins>
      <w:ins w:id="179" w:author="Nadejda" w:date="2014-02-17T15:58:00Z">
        <w:del w:id="180" w:author="1" w:date="2014-02-24T10:19:00Z">
          <w:r w:rsidDel="007F054D">
            <w:rPr>
              <w:rFonts w:cs="Calibri"/>
            </w:rPr>
            <w:delText>:</w:delText>
          </w:r>
        </w:del>
      </w:ins>
    </w:p>
    <w:p w:rsidR="00B547C2" w:rsidRPr="00B547C2" w:rsidDel="007F054D" w:rsidRDefault="00B547C2" w:rsidP="001F6CAB">
      <w:pPr>
        <w:outlineLvl w:val="0"/>
        <w:rPr>
          <w:ins w:id="181" w:author="Nadejda" w:date="2014-02-17T15:57:00Z"/>
          <w:del w:id="182" w:author="1" w:date="2014-02-24T10:19:00Z"/>
          <w:rFonts w:cs="Calibri"/>
        </w:rPr>
      </w:pPr>
      <w:ins w:id="183" w:author="Nadejda" w:date="2014-02-17T15:57:00Z">
        <w:del w:id="184" w:author="1" w:date="2014-02-24T10:19:00Z">
          <w:r w:rsidRPr="00B547C2" w:rsidDel="007F054D">
            <w:rPr>
              <w:rFonts w:cs="Calibri"/>
            </w:rPr>
            <w:delText xml:space="preserve">ванна+рама+гидромассаж </w:delText>
          </w:r>
        </w:del>
      </w:ins>
      <w:ins w:id="185" w:author="Nadejda" w:date="2014-02-17T15:59:00Z">
        <w:del w:id="186" w:author="1" w:date="2014-02-24T10:19:00Z">
          <w:r w:rsidDel="007F054D">
            <w:rPr>
              <w:rFonts w:cs="Calibri"/>
            </w:rPr>
            <w:delText xml:space="preserve"> Дополнительно: Панель, Спина, Ноги, Аэромассаж, Хромотерапия.</w:delText>
          </w:r>
        </w:del>
      </w:ins>
    </w:p>
    <w:p w:rsidR="00F92222" w:rsidRDefault="00B547C2" w:rsidP="001F6CAB">
      <w:pPr>
        <w:outlineLvl w:val="0"/>
        <w:rPr>
          <w:ins w:id="187" w:author="1" w:date="2014-02-17T16:54:00Z"/>
          <w:rFonts w:cs="Calibri"/>
        </w:rPr>
      </w:pPr>
      <w:ins w:id="188" w:author="Nadejda" w:date="2014-02-17T15:58:00Z">
        <w:del w:id="189" w:author="1" w:date="2014-02-24T10:19:00Z">
          <w:r w:rsidDel="007F054D">
            <w:rPr>
              <w:rFonts w:cs="Calibri"/>
            </w:rPr>
            <w:delText>ванна+рама+аэромассаж    Дополнительно:</w:delText>
          </w:r>
        </w:del>
      </w:ins>
      <w:ins w:id="190" w:author="Nadejda" w:date="2014-02-17T15:57:00Z">
        <w:del w:id="191" w:author="1" w:date="2014-02-24T10:19:00Z">
          <w:r w:rsidRPr="00B547C2" w:rsidDel="007F054D">
            <w:rPr>
              <w:rFonts w:cs="Calibri"/>
            </w:rPr>
            <w:delText xml:space="preserve"> </w:delText>
          </w:r>
        </w:del>
      </w:ins>
      <w:ins w:id="192" w:author="Nadejda" w:date="2014-02-17T15:58:00Z">
        <w:del w:id="193" w:author="1" w:date="2014-02-24T10:19:00Z">
          <w:r w:rsidDel="007F054D">
            <w:rPr>
              <w:rFonts w:cs="Calibri"/>
            </w:rPr>
            <w:delText>Панель , Гидромассаж, Спина, Ноги, Хромотерапия</w:delText>
          </w:r>
        </w:del>
      </w:ins>
      <w:ins w:id="194" w:author="Nadejda" w:date="2014-02-17T15:59:00Z">
        <w:del w:id="195" w:author="1" w:date="2014-02-24T10:19:00Z">
          <w:r w:rsidDel="007F054D">
            <w:rPr>
              <w:rFonts w:cs="Calibri"/>
            </w:rPr>
            <w:delText xml:space="preserve"> Если гидромассаж не добавил, то спину и ноги отдельно добавить уже не сможет.</w:delText>
          </w:r>
        </w:del>
      </w:ins>
      <w:ins w:id="196" w:author="Nadejda" w:date="2014-02-17T15:57:00Z">
        <w:del w:id="197" w:author="1" w:date="2014-02-24T10:19:00Z">
          <w:r w:rsidRPr="00B547C2" w:rsidDel="007F054D">
            <w:rPr>
              <w:rFonts w:cs="Calibri"/>
            </w:rPr>
            <w:delText xml:space="preserve"> </w:delText>
          </w:r>
        </w:del>
      </w:ins>
    </w:p>
    <w:p w:rsidR="00926CBF" w:rsidRDefault="007F054D">
      <w:pPr>
        <w:pStyle w:val="a6"/>
        <w:outlineLvl w:val="0"/>
        <w:rPr>
          <w:ins w:id="198" w:author="1" w:date="2014-02-17T16:54:00Z"/>
          <w:rFonts w:cs="Calibri"/>
        </w:rPr>
        <w:pPrChange w:id="199" w:author="1" w:date="2014-02-17T16:54:00Z">
          <w:pPr>
            <w:outlineLvl w:val="0"/>
          </w:pPr>
        </w:pPrChange>
      </w:pPr>
      <w:ins w:id="200" w:author="1" w:date="2014-02-24T10:20:00Z">
        <w:r>
          <w:rPr>
            <w:rFonts w:cs="Calibri"/>
          </w:rPr>
          <w:t>Ма</w:t>
        </w:r>
      </w:ins>
      <w:ins w:id="201" w:author="1" w:date="2014-02-24T10:22:00Z">
        <w:r>
          <w:rPr>
            <w:rFonts w:cs="Calibri"/>
          </w:rPr>
          <w:t>с</w:t>
        </w:r>
      </w:ins>
      <w:ins w:id="202" w:author="1" w:date="2014-02-24T10:20:00Z">
        <w:r>
          <w:rPr>
            <w:rFonts w:cs="Calibri"/>
          </w:rPr>
          <w:t xml:space="preserve">сажные опции имеют зависимость между собой в выборе опции, например массаж ног и / или спины можно выбрать в случае установки гидромассажа, поэтому эти два пункта являются дочерними и при добавлении в комплектацию одного из пунктов, должна автоматически выбираться опция гидромассажа. </w:t>
        </w:r>
      </w:ins>
      <w:ins w:id="203" w:author="1" w:date="2014-02-24T10:21:00Z">
        <w:r>
          <w:rPr>
            <w:rFonts w:cs="Calibri"/>
          </w:rPr>
          <w:t>(В прототипе это указано).</w:t>
        </w:r>
      </w:ins>
    </w:p>
    <w:p w:rsidR="00926CBF" w:rsidRPr="00076A29" w:rsidRDefault="00926CBF" w:rsidP="00076A29">
      <w:pPr>
        <w:outlineLvl w:val="0"/>
        <w:rPr>
          <w:rFonts w:cs="Calibri"/>
        </w:rPr>
      </w:pPr>
    </w:p>
    <w:p w:rsidR="00554549" w:rsidRDefault="009600EF" w:rsidP="00BC2B7C">
      <w:pPr>
        <w:outlineLvl w:val="0"/>
        <w:rPr>
          <w:ins w:id="204" w:author="Nadejda" w:date="2014-02-17T16:00:00Z"/>
          <w:rFonts w:cs="Calibri"/>
          <w:b/>
        </w:rPr>
      </w:pPr>
      <w:proofErr w:type="gramStart"/>
      <w:r w:rsidRPr="009600EF">
        <w:rPr>
          <w:rFonts w:cs="Calibri"/>
          <w:b/>
        </w:rPr>
        <w:t>Функциональный раздел «Скомплектовать ванну»</w:t>
      </w:r>
      <w:r w:rsidR="00527DD6">
        <w:rPr>
          <w:rFonts w:cs="Calibri"/>
          <w:b/>
        </w:rPr>
        <w:t xml:space="preserve"> </w:t>
      </w:r>
      <w:del w:id="205" w:author="1" w:date="2014-02-24T10:22:00Z">
        <w:r w:rsidR="00527DD6" w:rsidDel="001F6CAB">
          <w:rPr>
            <w:rFonts w:cs="Calibri"/>
            <w:b/>
          </w:rPr>
          <w:delText>(</w:delText>
        </w:r>
        <w:r w:rsidR="00527DD6" w:rsidRPr="00527DD6" w:rsidDel="001F6CAB">
          <w:rPr>
            <w:rFonts w:cs="Calibri"/>
            <w:b/>
            <w:highlight w:val="yellow"/>
          </w:rPr>
          <w:delText>повторюсь, а нужно ли нам реализовывать данный раздел, если он 1. Дублирует основную часть магазина, и 2. в тоже самое время может разочаровать частное лицо повторно, если он хотел/пробовал скомплектовать товар и заказать его.</w:delText>
        </w:r>
        <w:r w:rsidR="00527DD6" w:rsidDel="001F6CAB">
          <w:rPr>
            <w:rFonts w:cs="Calibri"/>
            <w:b/>
          </w:rPr>
          <w:delText xml:space="preserve"> </w:delText>
        </w:r>
      </w:del>
      <w:r w:rsidR="00527DD6">
        <w:rPr>
          <w:rFonts w:cs="Calibri"/>
          <w:b/>
        </w:rPr>
        <w:t>А если это для партнеров, то они и из каталога могут это сделать</w:t>
      </w:r>
      <w:r w:rsidR="004367ED">
        <w:rPr>
          <w:rFonts w:cs="Calibri"/>
          <w:b/>
        </w:rPr>
        <w:t xml:space="preserve"> с описанием, а без описания в личном кабинете</w:t>
      </w:r>
      <w:r w:rsidR="00527DD6">
        <w:rPr>
          <w:rFonts w:cs="Calibri"/>
          <w:b/>
        </w:rPr>
        <w:t>).</w:t>
      </w:r>
      <w:proofErr w:type="gramEnd"/>
    </w:p>
    <w:p w:rsidR="00B547C2" w:rsidDel="001F6CAB" w:rsidRDefault="00B547C2" w:rsidP="00BC2B7C">
      <w:pPr>
        <w:outlineLvl w:val="0"/>
        <w:rPr>
          <w:ins w:id="206" w:author="Nadejda" w:date="2014-02-17T16:00:00Z"/>
          <w:del w:id="207" w:author="1" w:date="2014-02-24T10:23:00Z"/>
          <w:rFonts w:cs="Calibri"/>
          <w:b/>
        </w:rPr>
      </w:pPr>
      <w:ins w:id="208" w:author="Nadejda" w:date="2014-02-17T16:00:00Z">
        <w:del w:id="209" w:author="1" w:date="2014-02-24T10:23:00Z">
          <w:r w:rsidDel="001F6CAB">
            <w:rPr>
              <w:rFonts w:cs="Calibri"/>
              <w:b/>
            </w:rPr>
            <w:delText>ДА делать нужно. Мы даем возможность заказать товар:</w:delText>
          </w:r>
        </w:del>
      </w:ins>
    </w:p>
    <w:p w:rsidR="00B547C2" w:rsidRDefault="001F6CAB" w:rsidP="00BC2B7C">
      <w:pPr>
        <w:outlineLvl w:val="0"/>
        <w:rPr>
          <w:rFonts w:cs="Calibri"/>
          <w:b/>
        </w:rPr>
      </w:pPr>
      <w:ins w:id="210" w:author="1" w:date="2014-02-24T10:23:00Z">
        <w:r>
          <w:rPr>
            <w:rFonts w:cs="Calibri"/>
            <w:b/>
          </w:rPr>
          <w:t xml:space="preserve">Данный пункт подразумевает также возможность частному лицу </w:t>
        </w:r>
      </w:ins>
      <w:ins w:id="211" w:author="Nadejda" w:date="2014-02-17T16:00:00Z">
        <w:del w:id="212" w:author="1" w:date="2014-02-24T10:23:00Z">
          <w:r w:rsidR="00B547C2" w:rsidDel="001F6CAB">
            <w:rPr>
              <w:rFonts w:cs="Calibri"/>
              <w:b/>
            </w:rPr>
            <w:delText>О</w:delText>
          </w:r>
        </w:del>
      </w:ins>
      <w:ins w:id="213" w:author="1" w:date="2014-02-24T10:23:00Z">
        <w:r>
          <w:rPr>
            <w:rFonts w:cs="Calibri"/>
            <w:b/>
          </w:rPr>
          <w:t>о</w:t>
        </w:r>
      </w:ins>
      <w:ins w:id="214" w:author="Nadejda" w:date="2014-02-17T16:00:00Z">
        <w:r w:rsidR="00B547C2">
          <w:rPr>
            <w:rFonts w:cs="Calibri"/>
            <w:b/>
          </w:rPr>
          <w:t xml:space="preserve">тправив заказ </w:t>
        </w:r>
      </w:ins>
      <w:ins w:id="215" w:author="1" w:date="2014-02-24T10:23:00Z">
        <w:r>
          <w:rPr>
            <w:rFonts w:cs="Calibri"/>
            <w:b/>
          </w:rPr>
          <w:t>производителю (нам)</w:t>
        </w:r>
      </w:ins>
      <w:ins w:id="216" w:author="Nadejda" w:date="2014-02-17T16:00:00Z">
        <w:del w:id="217" w:author="1" w:date="2014-02-24T10:23:00Z">
          <w:r w:rsidR="00B547C2" w:rsidDel="001F6CAB">
            <w:rPr>
              <w:rFonts w:cs="Calibri"/>
              <w:b/>
            </w:rPr>
            <w:delText>нам</w:delText>
          </w:r>
        </w:del>
        <w:r w:rsidR="00B547C2">
          <w:rPr>
            <w:rFonts w:cs="Calibri"/>
            <w:b/>
          </w:rPr>
          <w:t xml:space="preserve">, </w:t>
        </w:r>
        <w:del w:id="218" w:author="1" w:date="2014-02-24T10:23:00Z">
          <w:r w:rsidR="00B547C2" w:rsidDel="001F6CAB">
            <w:rPr>
              <w:rFonts w:cs="Calibri"/>
              <w:b/>
            </w:rPr>
            <w:delText>Р</w:delText>
          </w:r>
        </w:del>
      </w:ins>
      <w:ins w:id="219" w:author="1" w:date="2014-02-24T10:23:00Z">
        <w:r>
          <w:rPr>
            <w:rFonts w:cs="Calibri"/>
            <w:b/>
          </w:rPr>
          <w:t>р</w:t>
        </w:r>
      </w:ins>
      <w:ins w:id="220" w:author="Nadejda" w:date="2014-02-17T16:00:00Z">
        <w:r w:rsidR="00B547C2">
          <w:rPr>
            <w:rFonts w:cs="Calibri"/>
            <w:b/>
          </w:rPr>
          <w:t>аспечата</w:t>
        </w:r>
      </w:ins>
      <w:ins w:id="221" w:author="1" w:date="2014-02-24T10:23:00Z">
        <w:r>
          <w:rPr>
            <w:rFonts w:cs="Calibri"/>
            <w:b/>
          </w:rPr>
          <w:t>т</w:t>
        </w:r>
      </w:ins>
      <w:ins w:id="222" w:author="Nadejda" w:date="2014-02-17T16:00:00Z">
        <w:r w:rsidR="00B547C2">
          <w:rPr>
            <w:rFonts w:cs="Calibri"/>
            <w:b/>
          </w:rPr>
          <w:t>ь его и</w:t>
        </w:r>
      </w:ins>
      <w:ins w:id="223" w:author="1" w:date="2014-02-24T10:24:00Z">
        <w:r>
          <w:rPr>
            <w:rFonts w:cs="Calibri"/>
            <w:b/>
          </w:rPr>
          <w:t>ли</w:t>
        </w:r>
      </w:ins>
      <w:ins w:id="224" w:author="Nadejda" w:date="2014-02-17T16:00:00Z">
        <w:r w:rsidR="00B547C2">
          <w:rPr>
            <w:rFonts w:cs="Calibri"/>
            <w:b/>
          </w:rPr>
          <w:t xml:space="preserve"> купить в </w:t>
        </w:r>
      </w:ins>
      <w:ins w:id="225" w:author="1" w:date="2014-02-24T10:24:00Z">
        <w:r>
          <w:rPr>
            <w:rFonts w:cs="Calibri"/>
            <w:b/>
          </w:rPr>
          <w:t>интернет-</w:t>
        </w:r>
      </w:ins>
      <w:ins w:id="226" w:author="Nadejda" w:date="2014-02-17T16:00:00Z">
        <w:r w:rsidR="00B547C2">
          <w:rPr>
            <w:rFonts w:cs="Calibri"/>
            <w:b/>
          </w:rPr>
          <w:t>магазине партнера, перейти на</w:t>
        </w:r>
      </w:ins>
      <w:ins w:id="227" w:author="1" w:date="2014-02-24T10:24:00Z">
        <w:r>
          <w:rPr>
            <w:rFonts w:cs="Calibri"/>
            <w:b/>
          </w:rPr>
          <w:t xml:space="preserve"> </w:t>
        </w:r>
      </w:ins>
      <w:ins w:id="228" w:author="Nadejda" w:date="2014-02-17T16:00:00Z">
        <w:del w:id="229" w:author="1" w:date="2014-02-24T10:24:00Z">
          <w:r w:rsidR="00B547C2" w:rsidDel="001F6CAB">
            <w:rPr>
              <w:rFonts w:cs="Calibri"/>
              <w:b/>
            </w:rPr>
            <w:delText xml:space="preserve"> </w:delText>
          </w:r>
        </w:del>
      </w:ins>
      <w:ins w:id="230" w:author="1" w:date="2014-02-24T10:24:00Z">
        <w:r>
          <w:rPr>
            <w:rFonts w:cs="Calibri"/>
            <w:b/>
          </w:rPr>
          <w:t xml:space="preserve">него </w:t>
        </w:r>
      </w:ins>
      <w:ins w:id="231" w:author="Nadejda" w:date="2014-02-17T16:00:00Z">
        <w:del w:id="232" w:author="1" w:date="2014-02-24T10:24:00Z">
          <w:r w:rsidR="00B547C2" w:rsidDel="001F6CAB">
            <w:rPr>
              <w:rFonts w:cs="Calibri"/>
              <w:b/>
            </w:rPr>
            <w:delText>сайт</w:delText>
          </w:r>
        </w:del>
      </w:ins>
      <w:ins w:id="233" w:author="Nadejda" w:date="2014-02-17T16:01:00Z">
        <w:r w:rsidR="00B547C2">
          <w:rPr>
            <w:rFonts w:cs="Calibri"/>
            <w:b/>
          </w:rPr>
          <w:t xml:space="preserve"> и купить</w:t>
        </w:r>
        <w:proofErr w:type="gramStart"/>
        <w:r w:rsidR="00B547C2">
          <w:rPr>
            <w:rFonts w:cs="Calibri"/>
            <w:b/>
          </w:rPr>
          <w:t xml:space="preserve"> </w:t>
        </w:r>
        <w:del w:id="234" w:author="1" w:date="2014-02-24T10:24:00Z">
          <w:r w:rsidR="00B547C2" w:rsidDel="001F6CAB">
            <w:rPr>
              <w:rFonts w:cs="Calibri"/>
              <w:b/>
            </w:rPr>
            <w:delText>там.</w:delText>
          </w:r>
        </w:del>
      </w:ins>
      <w:ins w:id="235" w:author="1" w:date="2014-02-24T10:24:00Z">
        <w:r>
          <w:rPr>
            <w:rFonts w:cs="Calibri"/>
            <w:b/>
          </w:rPr>
          <w:t xml:space="preserve"> Т</w:t>
        </w:r>
        <w:proofErr w:type="gramEnd"/>
        <w:r>
          <w:rPr>
            <w:rFonts w:cs="Calibri"/>
            <w:b/>
          </w:rPr>
          <w:t>акже</w:t>
        </w:r>
      </w:ins>
      <w:ins w:id="236" w:author="1" w:date="2014-02-24T10:25:00Z">
        <w:r>
          <w:rPr>
            <w:rFonts w:cs="Calibri"/>
            <w:b/>
          </w:rPr>
          <w:t xml:space="preserve"> дать</w:t>
        </w:r>
      </w:ins>
      <w:ins w:id="237" w:author="1" w:date="2014-02-24T10:24:00Z">
        <w:r>
          <w:rPr>
            <w:rFonts w:cs="Calibri"/>
            <w:b/>
          </w:rPr>
          <w:t xml:space="preserve"> возможность партнеру скомплектовать товар и</w:t>
        </w:r>
      </w:ins>
      <w:ins w:id="238" w:author="1" w:date="2014-02-24T10:25:00Z">
        <w:r>
          <w:rPr>
            <w:rFonts w:cs="Calibri"/>
            <w:b/>
          </w:rPr>
          <w:t xml:space="preserve"> добавить его в заказ.</w:t>
        </w:r>
      </w:ins>
      <w:ins w:id="239" w:author="1" w:date="2014-02-24T10:24:00Z">
        <w:r>
          <w:rPr>
            <w:rFonts w:cs="Calibri"/>
            <w:b/>
          </w:rPr>
          <w:t xml:space="preserve"> </w:t>
        </w:r>
      </w:ins>
    </w:p>
    <w:p w:rsidR="00243E26" w:rsidRDefault="001F6CAB" w:rsidP="00BC2B7C">
      <w:pPr>
        <w:outlineLvl w:val="0"/>
        <w:rPr>
          <w:rFonts w:cs="Calibri"/>
        </w:rPr>
      </w:pPr>
      <w:ins w:id="240" w:author="1" w:date="2014-02-24T10:26:00Z">
        <w:r>
          <w:rPr>
            <w:rFonts w:cs="Calibri"/>
          </w:rPr>
          <w:t xml:space="preserve">Комплектация ванны </w:t>
        </w:r>
      </w:ins>
      <w:del w:id="241" w:author="1" w:date="2014-02-24T10:26:00Z">
        <w:r w:rsidR="00065C52" w:rsidDel="001F6CAB">
          <w:rPr>
            <w:rFonts w:cs="Calibri"/>
          </w:rPr>
          <w:delText>П</w:delText>
        </w:r>
      </w:del>
      <w:ins w:id="242" w:author="1" w:date="2014-02-24T10:26:00Z">
        <w:r>
          <w:rPr>
            <w:rFonts w:cs="Calibri"/>
          </w:rPr>
          <w:t>п</w:t>
        </w:r>
      </w:ins>
      <w:r w:rsidR="00065C52">
        <w:rPr>
          <w:rFonts w:cs="Calibri"/>
        </w:rPr>
        <w:t>одразумевает возможность формирования ванны, существующих комплектаций, но по средствам шагов.</w:t>
      </w:r>
    </w:p>
    <w:p w:rsidR="006108BD" w:rsidRDefault="006108BD" w:rsidP="006108BD">
      <w:pPr>
        <w:pStyle w:val="a6"/>
        <w:numPr>
          <w:ilvl w:val="0"/>
          <w:numId w:val="21"/>
        </w:numPr>
        <w:outlineLvl w:val="0"/>
        <w:rPr>
          <w:rFonts w:cs="Calibri"/>
        </w:rPr>
      </w:pPr>
      <w:r>
        <w:rPr>
          <w:rFonts w:cs="Calibri"/>
        </w:rPr>
        <w:t xml:space="preserve">Шаг </w:t>
      </w:r>
      <w:r w:rsidR="00642E48">
        <w:rPr>
          <w:rFonts w:cs="Calibri"/>
        </w:rPr>
        <w:t xml:space="preserve">- </w:t>
      </w:r>
      <w:r w:rsidRPr="00642E48">
        <w:rPr>
          <w:rFonts w:cs="Calibri"/>
        </w:rPr>
        <w:t>выбор модели</w:t>
      </w:r>
      <w:r w:rsidR="00642E48" w:rsidRPr="00642E48">
        <w:rPr>
          <w:rFonts w:cs="Calibri"/>
        </w:rPr>
        <w:t xml:space="preserve"> и др. </w:t>
      </w:r>
      <w:r w:rsidR="00642E48">
        <w:rPr>
          <w:rFonts w:cs="Calibri"/>
        </w:rPr>
        <w:t xml:space="preserve"> </w:t>
      </w:r>
    </w:p>
    <w:p w:rsidR="00642E48" w:rsidRDefault="00642E48" w:rsidP="00642E48">
      <w:pPr>
        <w:pStyle w:val="a6"/>
        <w:outlineLvl w:val="0"/>
        <w:rPr>
          <w:rFonts w:cs="Calibri"/>
        </w:rPr>
      </w:pPr>
      <w:r>
        <w:rPr>
          <w:rFonts w:cs="Calibri"/>
        </w:rPr>
        <w:t>На странице выводится основное изображение. Модель ванны выбираем по изображению. Справа</w:t>
      </w:r>
      <w:r w:rsidR="000E05E6">
        <w:rPr>
          <w:rFonts w:cs="Calibri"/>
        </w:rPr>
        <w:t>,</w:t>
      </w:r>
      <w:r>
        <w:rPr>
          <w:rFonts w:cs="Calibri"/>
        </w:rPr>
        <w:t xml:space="preserve"> меняем характеристики модели: размер ванны, угол размещения ванны</w:t>
      </w:r>
      <w:r w:rsidR="00DB7582">
        <w:rPr>
          <w:rFonts w:cs="Calibri"/>
        </w:rPr>
        <w:t xml:space="preserve"> (если для ванны это важно)</w:t>
      </w:r>
      <w:r w:rsidR="000E05E6">
        <w:rPr>
          <w:rFonts w:cs="Calibri"/>
        </w:rPr>
        <w:t>. Без возможности снять выделения с блоком «в комплектацию входит»</w:t>
      </w:r>
      <w:r>
        <w:rPr>
          <w:rFonts w:cs="Calibri"/>
        </w:rPr>
        <w:t>.</w:t>
      </w:r>
      <w:r w:rsidR="00DB7582">
        <w:rPr>
          <w:rFonts w:cs="Calibri"/>
        </w:rPr>
        <w:t xml:space="preserve"> Этот Шаг пропустить пользователь не может.</w:t>
      </w:r>
    </w:p>
    <w:p w:rsidR="00D50108" w:rsidRDefault="00D50108" w:rsidP="00D50108">
      <w:pPr>
        <w:pStyle w:val="a6"/>
        <w:numPr>
          <w:ilvl w:val="0"/>
          <w:numId w:val="21"/>
        </w:numPr>
        <w:outlineLvl w:val="0"/>
        <w:rPr>
          <w:rFonts w:cs="Calibri"/>
        </w:rPr>
      </w:pPr>
      <w:r>
        <w:rPr>
          <w:rFonts w:cs="Calibri"/>
        </w:rPr>
        <w:t>Шаг – Комплектация к ванне.</w:t>
      </w:r>
    </w:p>
    <w:p w:rsidR="00D50108" w:rsidRPr="00D50108" w:rsidRDefault="00D50108" w:rsidP="00D50108">
      <w:pPr>
        <w:pStyle w:val="a6"/>
        <w:outlineLvl w:val="0"/>
        <w:rPr>
          <w:rFonts w:cs="Calibri"/>
        </w:rPr>
      </w:pPr>
      <w:r>
        <w:rPr>
          <w:rFonts w:cs="Calibri"/>
        </w:rPr>
        <w:t xml:space="preserve">На данном шаге, необходимо выбрать комплектацию к ванне, в виде панелей. В зависимости от модели должно выводится количество пунктов с выбором панелей (1-4 </w:t>
      </w:r>
      <w:proofErr w:type="spellStart"/>
      <w:proofErr w:type="gramStart"/>
      <w:r>
        <w:rPr>
          <w:rFonts w:cs="Calibri"/>
        </w:rPr>
        <w:t>шт</w:t>
      </w:r>
      <w:proofErr w:type="spellEnd"/>
      <w:proofErr w:type="gramEnd"/>
      <w:r>
        <w:rPr>
          <w:rFonts w:cs="Calibri"/>
        </w:rPr>
        <w:t>)</w:t>
      </w:r>
      <w:r w:rsidR="00DB7582">
        <w:rPr>
          <w:rFonts w:cs="Calibri"/>
        </w:rPr>
        <w:t>. Этот шаг пользователь может можно.</w:t>
      </w:r>
    </w:p>
    <w:p w:rsidR="00642E48" w:rsidRDefault="004B5681" w:rsidP="006108BD">
      <w:pPr>
        <w:pStyle w:val="a6"/>
        <w:numPr>
          <w:ilvl w:val="0"/>
          <w:numId w:val="21"/>
        </w:numPr>
        <w:outlineLvl w:val="0"/>
        <w:rPr>
          <w:rFonts w:cs="Calibri"/>
        </w:rPr>
      </w:pPr>
      <w:r>
        <w:rPr>
          <w:rFonts w:cs="Calibri"/>
        </w:rPr>
        <w:t>Шаг – Массажные опции. Выбираются необходимые массажные опции-комплектующие. В зависимости от выбранных опций, изображения должны  меняться (фотографии ванн с форсунками всех возможных вариаций комплектации).</w:t>
      </w:r>
      <w:r w:rsidR="00DB7582">
        <w:rPr>
          <w:rFonts w:cs="Calibri"/>
        </w:rPr>
        <w:t xml:space="preserve"> Этот шаг также пользователь может пропустить.</w:t>
      </w:r>
    </w:p>
    <w:p w:rsidR="004B5681" w:rsidRDefault="004B5681" w:rsidP="006108BD">
      <w:pPr>
        <w:pStyle w:val="a6"/>
        <w:numPr>
          <w:ilvl w:val="0"/>
          <w:numId w:val="21"/>
        </w:numPr>
        <w:outlineLvl w:val="0"/>
        <w:rPr>
          <w:rFonts w:cs="Calibri"/>
        </w:rPr>
      </w:pPr>
      <w:r>
        <w:rPr>
          <w:rFonts w:cs="Calibri"/>
        </w:rPr>
        <w:t>Шаг – Аксессуары к ванне. Здесь можно выбрать категорию аксессуаров и выбрать соответствующий товар, который</w:t>
      </w:r>
      <w:r w:rsidR="00DB7582">
        <w:rPr>
          <w:rFonts w:cs="Calibri"/>
        </w:rPr>
        <w:t>,</w:t>
      </w:r>
      <w:r>
        <w:rPr>
          <w:rFonts w:cs="Calibri"/>
        </w:rPr>
        <w:t xml:space="preserve"> необходимо встроить в ванну.</w:t>
      </w:r>
      <w:r w:rsidR="00DB7582">
        <w:rPr>
          <w:rFonts w:cs="Calibri"/>
        </w:rPr>
        <w:t xml:space="preserve"> При выборе категории </w:t>
      </w:r>
      <w:r w:rsidR="00DB7582">
        <w:rPr>
          <w:rFonts w:cs="Calibri"/>
        </w:rPr>
        <w:lastRenderedPageBreak/>
        <w:t>аксессуара к ванне, всплывает окно (или открывается страница) с товарами, которые можно добавить к комплектации ванны.</w:t>
      </w:r>
    </w:p>
    <w:p w:rsidR="00DB7582" w:rsidRDefault="00DB7582" w:rsidP="00DB7582">
      <w:pPr>
        <w:pStyle w:val="a6"/>
        <w:outlineLvl w:val="0"/>
        <w:rPr>
          <w:ins w:id="243" w:author="1" w:date="2014-02-24T10:33:00Z"/>
          <w:rFonts w:cs="Calibri"/>
        </w:rPr>
      </w:pPr>
      <w:r>
        <w:rPr>
          <w:rFonts w:cs="Calibri"/>
        </w:rPr>
        <w:t>Этот шаг пользователь может пропустить и перейти к оформлению заказа.</w:t>
      </w:r>
    </w:p>
    <w:p w:rsidR="00E91B82" w:rsidRDefault="00E91B82" w:rsidP="00DB7582">
      <w:pPr>
        <w:pStyle w:val="a6"/>
        <w:outlineLvl w:val="0"/>
        <w:rPr>
          <w:rFonts w:cs="Calibri"/>
        </w:rPr>
      </w:pPr>
      <w:ins w:id="244" w:author="1" w:date="2014-02-24T10:33:00Z">
        <w:r>
          <w:rPr>
            <w:rFonts w:cs="Calibri"/>
          </w:rPr>
          <w:t>Под вопросом также стоит реализация выбора комплектации аксессуаров к ванне,</w:t>
        </w:r>
      </w:ins>
      <w:ins w:id="245" w:author="1" w:date="2014-02-24T10:36:00Z">
        <w:r>
          <w:rPr>
            <w:rFonts w:cs="Calibri"/>
          </w:rPr>
          <w:t xml:space="preserve"> как это будет сделать логично для нас. Так как у каждой ванны </w:t>
        </w:r>
      </w:ins>
      <w:ins w:id="246" w:author="1" w:date="2014-02-24T10:37:00Z">
        <w:r>
          <w:rPr>
            <w:rFonts w:cs="Calibri"/>
          </w:rPr>
          <w:t>свои варианты размещения аксессуаров.</w:t>
        </w:r>
      </w:ins>
    </w:p>
    <w:p w:rsidR="00DB7582" w:rsidRDefault="00DB7582" w:rsidP="00DB7582">
      <w:pPr>
        <w:outlineLvl w:val="0"/>
        <w:rPr>
          <w:rFonts w:cs="Calibri"/>
        </w:rPr>
      </w:pPr>
      <w:r w:rsidRPr="00DB7582">
        <w:rPr>
          <w:rFonts w:cs="Calibri"/>
        </w:rPr>
        <w:t xml:space="preserve">По </w:t>
      </w:r>
      <w:del w:id="247" w:author="1" w:date="2014-02-24T10:26:00Z">
        <w:r w:rsidRPr="00DB7582" w:rsidDel="001F6CAB">
          <w:rPr>
            <w:rFonts w:cs="Calibri"/>
          </w:rPr>
          <w:delText>шагам</w:delText>
        </w:r>
      </w:del>
      <w:proofErr w:type="spellStart"/>
      <w:ins w:id="248" w:author="1" w:date="2014-02-24T10:26:00Z">
        <w:r w:rsidR="001F6CAB" w:rsidRPr="00DB7582">
          <w:rPr>
            <w:rFonts w:cs="Calibri"/>
          </w:rPr>
          <w:t>шагам,</w:t>
        </w:r>
      </w:ins>
      <w:del w:id="249" w:author="1" w:date="2014-02-24T10:26:00Z">
        <w:r w:rsidRPr="00DB7582" w:rsidDel="001F6CAB">
          <w:rPr>
            <w:rFonts w:cs="Calibri"/>
          </w:rPr>
          <w:delText xml:space="preserve"> возможно</w:delText>
        </w:r>
      </w:del>
      <w:ins w:id="250" w:author="1" w:date="2014-02-24T10:26:00Z">
        <w:r w:rsidR="001F6CAB" w:rsidRPr="00DB7582">
          <w:rPr>
            <w:rFonts w:cs="Calibri"/>
          </w:rPr>
          <w:t>можно</w:t>
        </w:r>
        <w:proofErr w:type="spellEnd"/>
        <w:r w:rsidR="001F6CAB" w:rsidRPr="00DB7582">
          <w:rPr>
            <w:rFonts w:cs="Calibri"/>
          </w:rPr>
          <w:t>,</w:t>
        </w:r>
      </w:ins>
      <w:r w:rsidRPr="00DB7582">
        <w:rPr>
          <w:rFonts w:cs="Calibri"/>
        </w:rPr>
        <w:t xml:space="preserve"> перемещаться (кроме как с первого н</w:t>
      </w:r>
      <w:r>
        <w:rPr>
          <w:rFonts w:cs="Calibri"/>
        </w:rPr>
        <w:t>е</w:t>
      </w:r>
      <w:r w:rsidRPr="00DB7582">
        <w:rPr>
          <w:rFonts w:cs="Calibri"/>
        </w:rPr>
        <w:t xml:space="preserve"> заполненного шага), остальная навигация – гибкая.</w:t>
      </w:r>
    </w:p>
    <w:p w:rsidR="00065C52" w:rsidRPr="00527DD6" w:rsidRDefault="00DB7582" w:rsidP="00BC2B7C">
      <w:pPr>
        <w:outlineLvl w:val="0"/>
        <w:rPr>
          <w:rFonts w:cs="Calibri"/>
        </w:rPr>
      </w:pPr>
      <w:r w:rsidRPr="00527DD6">
        <w:rPr>
          <w:rFonts w:cs="Calibri"/>
        </w:rPr>
        <w:t>Шаг оформления заказа, имеет ту же логику, ч</w:t>
      </w:r>
      <w:r w:rsidR="00527DD6">
        <w:rPr>
          <w:rFonts w:cs="Calibri"/>
        </w:rPr>
        <w:t>то и заказ со страницы товара</w:t>
      </w:r>
      <w:ins w:id="251" w:author="1" w:date="2014-02-24T10:27:00Z">
        <w:r w:rsidR="001F6CAB">
          <w:rPr>
            <w:rFonts w:cs="Calibri"/>
          </w:rPr>
          <w:t>.</w:t>
        </w:r>
      </w:ins>
      <w:del w:id="252" w:author="1" w:date="2014-02-24T10:27:00Z">
        <w:r w:rsidR="00527DD6" w:rsidDel="001F6CAB">
          <w:rPr>
            <w:rFonts w:cs="Calibri"/>
          </w:rPr>
          <w:delText>. Т.е. заказать товар может только п</w:delText>
        </w:r>
        <w:r w:rsidRPr="00527DD6" w:rsidDel="001F6CAB">
          <w:rPr>
            <w:rFonts w:cs="Calibri"/>
          </w:rPr>
          <w:delText>артнер</w:delText>
        </w:r>
      </w:del>
      <w:r w:rsidRPr="00527DD6">
        <w:rPr>
          <w:rFonts w:cs="Calibri"/>
        </w:rPr>
        <w:t>.</w:t>
      </w:r>
    </w:p>
    <w:p w:rsidR="00254D3A" w:rsidRDefault="00554549" w:rsidP="00BC2B7C">
      <w:pPr>
        <w:outlineLvl w:val="0"/>
        <w:rPr>
          <w:rFonts w:cs="Calibri"/>
          <w:b/>
        </w:rPr>
      </w:pPr>
      <w:r w:rsidRPr="009B48BC">
        <w:rPr>
          <w:rFonts w:cs="Calibri"/>
          <w:b/>
        </w:rPr>
        <w:t>Оформление заказа</w:t>
      </w:r>
    </w:p>
    <w:p w:rsidR="009B48BC" w:rsidRDefault="009B48BC" w:rsidP="00BC2B7C">
      <w:pPr>
        <w:outlineLvl w:val="0"/>
        <w:rPr>
          <w:rFonts w:cs="Calibri"/>
        </w:rPr>
      </w:pPr>
      <w:r>
        <w:rPr>
          <w:rFonts w:cs="Calibri"/>
        </w:rPr>
        <w:t>При оформлении заказа:</w:t>
      </w:r>
    </w:p>
    <w:p w:rsidR="009B48BC" w:rsidRDefault="009B48BC" w:rsidP="00527DD6">
      <w:pPr>
        <w:pStyle w:val="a6"/>
        <w:outlineLvl w:val="0"/>
        <w:rPr>
          <w:ins w:id="253" w:author="1" w:date="2014-02-24T10:37:00Z"/>
          <w:rFonts w:cs="Calibri"/>
        </w:rPr>
      </w:pPr>
      <w:r w:rsidRPr="009B48BC">
        <w:rPr>
          <w:rFonts w:cs="Calibri"/>
        </w:rPr>
        <w:t xml:space="preserve">Данные заказа отправляются </w:t>
      </w:r>
      <w:del w:id="254" w:author="1" w:date="2014-02-24T10:27:00Z">
        <w:r w:rsidR="00527DD6" w:rsidDel="001F6CAB">
          <w:rPr>
            <w:rFonts w:cs="Calibri"/>
          </w:rPr>
          <w:delText xml:space="preserve">только </w:delText>
        </w:r>
      </w:del>
      <w:r w:rsidRPr="009B48BC">
        <w:rPr>
          <w:rFonts w:cs="Calibri"/>
        </w:rPr>
        <w:t>профилем партнер (с вводом логин/пароль) в личный кабинет партнера</w:t>
      </w:r>
      <w:r>
        <w:rPr>
          <w:rFonts w:cs="Calibri"/>
        </w:rPr>
        <w:t>.</w:t>
      </w:r>
      <w:ins w:id="255" w:author="1" w:date="2014-02-24T10:27:00Z">
        <w:r w:rsidR="001F6CAB">
          <w:rPr>
            <w:rFonts w:cs="Calibri"/>
          </w:rPr>
          <w:t xml:space="preserve"> Те или иные комплектации в случае входа в ли</w:t>
        </w:r>
      </w:ins>
      <w:ins w:id="256" w:author="1" w:date="2014-02-24T10:28:00Z">
        <w:r w:rsidR="001F6CAB">
          <w:rPr>
            <w:rFonts w:cs="Calibri"/>
          </w:rPr>
          <w:t>ч</w:t>
        </w:r>
      </w:ins>
      <w:ins w:id="257" w:author="1" w:date="2014-02-24T10:27:00Z">
        <w:r w:rsidR="001F6CAB">
          <w:rPr>
            <w:rFonts w:cs="Calibri"/>
          </w:rPr>
          <w:t xml:space="preserve">ный кабинет должны добавляться в </w:t>
        </w:r>
      </w:ins>
      <w:ins w:id="258" w:author="1" w:date="2014-02-24T10:28:00Z">
        <w:r w:rsidR="001F6CAB">
          <w:rPr>
            <w:rFonts w:cs="Calibri"/>
          </w:rPr>
          <w:t>текущий заказ личного кабинета.</w:t>
        </w:r>
      </w:ins>
    </w:p>
    <w:p w:rsidR="00E91B82" w:rsidRDefault="00E91B82" w:rsidP="00527DD6">
      <w:pPr>
        <w:pStyle w:val="a6"/>
        <w:outlineLvl w:val="0"/>
        <w:rPr>
          <w:ins w:id="259" w:author="1" w:date="2014-02-24T10:38:00Z"/>
          <w:rFonts w:cs="Calibri"/>
        </w:rPr>
      </w:pPr>
      <w:ins w:id="260" w:author="1" w:date="2014-02-24T10:38:00Z">
        <w:r>
          <w:rPr>
            <w:rFonts w:cs="Calibri"/>
          </w:rPr>
          <w:t>При оформлении заказа профилем частное лицо, как уже было сказано выше есть несколько вариантов:</w:t>
        </w:r>
      </w:ins>
    </w:p>
    <w:p w:rsidR="00E91B82" w:rsidRDefault="00E91B82" w:rsidP="00E91B82">
      <w:pPr>
        <w:pStyle w:val="a6"/>
        <w:numPr>
          <w:ilvl w:val="0"/>
          <w:numId w:val="26"/>
        </w:numPr>
        <w:outlineLvl w:val="0"/>
        <w:rPr>
          <w:ins w:id="261" w:author="1" w:date="2014-02-24T10:38:00Z"/>
          <w:rFonts w:cs="Calibri"/>
        </w:rPr>
        <w:pPrChange w:id="262" w:author="1" w:date="2014-02-24T10:38:00Z">
          <w:pPr>
            <w:pStyle w:val="a6"/>
            <w:outlineLvl w:val="0"/>
          </w:pPr>
        </w:pPrChange>
      </w:pPr>
      <w:ins w:id="263" w:author="1" w:date="2014-02-24T10:38:00Z">
        <w:r>
          <w:rPr>
            <w:rFonts w:cs="Calibri"/>
          </w:rPr>
          <w:t>Отправить комплектацию производителю</w:t>
        </w:r>
      </w:ins>
    </w:p>
    <w:p w:rsidR="00E91B82" w:rsidRDefault="00E91B82" w:rsidP="00E91B82">
      <w:pPr>
        <w:pStyle w:val="a6"/>
        <w:numPr>
          <w:ilvl w:val="0"/>
          <w:numId w:val="26"/>
        </w:numPr>
        <w:outlineLvl w:val="0"/>
        <w:rPr>
          <w:ins w:id="264" w:author="1" w:date="2014-02-24T10:38:00Z"/>
          <w:rFonts w:cs="Calibri"/>
        </w:rPr>
        <w:pPrChange w:id="265" w:author="1" w:date="2014-02-24T10:38:00Z">
          <w:pPr>
            <w:pStyle w:val="a6"/>
            <w:outlineLvl w:val="0"/>
          </w:pPr>
        </w:pPrChange>
      </w:pPr>
      <w:ins w:id="266" w:author="1" w:date="2014-02-24T10:38:00Z">
        <w:r>
          <w:rPr>
            <w:rFonts w:cs="Calibri"/>
          </w:rPr>
          <w:t>Зайти в интернет магазин, заново скомплектовать товар, (на данном этапе)</w:t>
        </w:r>
      </w:ins>
    </w:p>
    <w:p w:rsidR="00E91B82" w:rsidRDefault="00E91B82" w:rsidP="00E91B82">
      <w:pPr>
        <w:pStyle w:val="a6"/>
        <w:numPr>
          <w:ilvl w:val="0"/>
          <w:numId w:val="26"/>
        </w:numPr>
        <w:outlineLvl w:val="0"/>
        <w:rPr>
          <w:ins w:id="267" w:author="1" w:date="2014-02-24T10:39:00Z"/>
          <w:rFonts w:cs="Calibri"/>
        </w:rPr>
        <w:pPrChange w:id="268" w:author="1" w:date="2014-02-24T10:38:00Z">
          <w:pPr>
            <w:pStyle w:val="a6"/>
            <w:outlineLvl w:val="0"/>
          </w:pPr>
        </w:pPrChange>
      </w:pPr>
      <w:ins w:id="269" w:author="1" w:date="2014-02-24T10:39:00Z">
        <w:r>
          <w:rPr>
            <w:rFonts w:cs="Calibri"/>
          </w:rPr>
          <w:t>Распечатать комплектацию</w:t>
        </w:r>
      </w:ins>
    </w:p>
    <w:p w:rsidR="00E91B82" w:rsidRDefault="00E91B82" w:rsidP="00E91B82">
      <w:pPr>
        <w:pStyle w:val="a6"/>
        <w:numPr>
          <w:ilvl w:val="0"/>
          <w:numId w:val="26"/>
        </w:numPr>
        <w:outlineLvl w:val="0"/>
        <w:rPr>
          <w:rFonts w:cs="Calibri"/>
        </w:rPr>
        <w:pPrChange w:id="270" w:author="1" w:date="2014-02-24T10:38:00Z">
          <w:pPr>
            <w:pStyle w:val="a6"/>
            <w:outlineLvl w:val="0"/>
          </w:pPr>
        </w:pPrChange>
      </w:pPr>
      <w:ins w:id="271" w:author="1" w:date="2014-02-24T10:39:00Z">
        <w:r>
          <w:rPr>
            <w:rFonts w:cs="Calibri"/>
          </w:rPr>
          <w:t>Посмотреть где этот товар можно будет купить в вашем городе</w:t>
        </w:r>
      </w:ins>
    </w:p>
    <w:p w:rsidR="009B48BC" w:rsidRDefault="009B48BC" w:rsidP="009B48BC">
      <w:pPr>
        <w:pStyle w:val="a6"/>
        <w:outlineLvl w:val="0"/>
        <w:rPr>
          <w:ins w:id="272" w:author="1" w:date="2014-02-24T10:40:00Z"/>
          <w:rFonts w:cs="Calibri"/>
        </w:rPr>
      </w:pPr>
    </w:p>
    <w:p w:rsidR="00E91B82" w:rsidRPr="009B48BC" w:rsidRDefault="00EE4942" w:rsidP="009B48BC">
      <w:pPr>
        <w:pStyle w:val="a6"/>
        <w:outlineLvl w:val="0"/>
        <w:rPr>
          <w:rFonts w:cs="Calibri"/>
        </w:rPr>
      </w:pPr>
      <w:ins w:id="273" w:author="1" w:date="2014-02-24T10:43:00Z">
        <w:r>
          <w:rPr>
            <w:rFonts w:cs="Calibri"/>
          </w:rPr>
          <w:t xml:space="preserve">Также </w:t>
        </w:r>
      </w:ins>
      <w:ins w:id="274" w:author="1" w:date="2014-02-24T10:46:00Z">
        <w:r>
          <w:rPr>
            <w:rFonts w:cs="Calibri"/>
          </w:rPr>
          <w:t xml:space="preserve">дать </w:t>
        </w:r>
      </w:ins>
      <w:ins w:id="275" w:author="1" w:date="2014-02-24T10:43:00Z">
        <w:r>
          <w:rPr>
            <w:rFonts w:cs="Calibri"/>
          </w:rPr>
          <w:t>возможность оставить</w:t>
        </w:r>
      </w:ins>
      <w:ins w:id="276" w:author="1" w:date="2014-02-24T10:46:00Z">
        <w:r>
          <w:rPr>
            <w:rFonts w:cs="Calibri"/>
          </w:rPr>
          <w:t xml:space="preserve"> комментарий к заказу.</w:t>
        </w:r>
      </w:ins>
      <w:bookmarkStart w:id="277" w:name="_GoBack"/>
      <w:bookmarkEnd w:id="277"/>
    </w:p>
    <w:p w:rsidR="00554549" w:rsidRPr="009B48BC" w:rsidRDefault="00554549" w:rsidP="00BC2B7C">
      <w:pPr>
        <w:outlineLvl w:val="0"/>
        <w:rPr>
          <w:rFonts w:cs="Calibri"/>
          <w:b/>
        </w:rPr>
      </w:pPr>
      <w:r w:rsidRPr="009B48BC">
        <w:rPr>
          <w:rFonts w:cs="Calibri"/>
          <w:b/>
        </w:rPr>
        <w:t>Личный кабинет партнера</w:t>
      </w:r>
    </w:p>
    <w:p w:rsidR="009B48BC" w:rsidRDefault="009B48BC" w:rsidP="00BC2B7C">
      <w:pPr>
        <w:outlineLvl w:val="0"/>
        <w:rPr>
          <w:rFonts w:cs="Calibri"/>
        </w:rPr>
      </w:pPr>
      <w:r>
        <w:rPr>
          <w:rFonts w:cs="Calibri"/>
        </w:rPr>
        <w:t xml:space="preserve">Личный кабинет должен взаимодействовать с БД сайта и с БД 1с (выгрузка/загрузка). </w:t>
      </w:r>
    </w:p>
    <w:p w:rsidR="009B48BC" w:rsidRDefault="001040EF" w:rsidP="00BC2B7C">
      <w:pPr>
        <w:outlineLvl w:val="0"/>
        <w:rPr>
          <w:rFonts w:cs="Calibri"/>
        </w:rPr>
      </w:pPr>
      <w:r>
        <w:rPr>
          <w:rFonts w:cs="Calibri"/>
          <w:i/>
        </w:rPr>
        <w:t xml:space="preserve">Статическая часть кабинета – </w:t>
      </w:r>
      <w:r w:rsidRPr="001040EF">
        <w:rPr>
          <w:rFonts w:cs="Calibri"/>
        </w:rPr>
        <w:t>База знаний, Документация, Прайсы:</w:t>
      </w:r>
      <w:r>
        <w:rPr>
          <w:rFonts w:cs="Calibri"/>
          <w:i/>
        </w:rPr>
        <w:t xml:space="preserve"> </w:t>
      </w:r>
      <w:r>
        <w:rPr>
          <w:rFonts w:cs="Calibri"/>
        </w:rPr>
        <w:t>информация, которая добавляется для вех партнеров, она одна и никто из партнеров поменять ее не может, но может использовать в своих целях – как информативные разделы, обучения, сбор актуального прайса, инструкции установок для клиентов и др.</w:t>
      </w:r>
    </w:p>
    <w:p w:rsidR="001040EF" w:rsidRPr="00EB3E73" w:rsidRDefault="001040EF" w:rsidP="00BC2B7C">
      <w:pPr>
        <w:outlineLvl w:val="0"/>
        <w:rPr>
          <w:rFonts w:cs="Calibri"/>
        </w:rPr>
      </w:pPr>
      <w:r>
        <w:rPr>
          <w:rFonts w:cs="Calibri"/>
        </w:rPr>
        <w:t>Раздел данные партнера – заполняется нами, по реквизитам партнера. В этом же разделе хранится информация по счетам, их номерам, накладным, а партнер может их скачать. Если появляется новый документ, загруженный нами, то у партнера должна высветиться информация о данном событии при первом заходе в кабинет после этого события (</w:t>
      </w:r>
      <w:proofErr w:type="spellStart"/>
      <w:r>
        <w:rPr>
          <w:rFonts w:cs="Calibri"/>
        </w:rPr>
        <w:t>мб</w:t>
      </w:r>
      <w:proofErr w:type="spellEnd"/>
      <w:r>
        <w:rPr>
          <w:rFonts w:cs="Calibri"/>
        </w:rPr>
        <w:t xml:space="preserve"> уведомление по </w:t>
      </w:r>
      <w:r>
        <w:rPr>
          <w:rFonts w:cs="Calibri"/>
          <w:lang w:val="en-US"/>
        </w:rPr>
        <w:t>email</w:t>
      </w:r>
      <w:r>
        <w:rPr>
          <w:rFonts w:cs="Calibri"/>
        </w:rPr>
        <w:t>).</w:t>
      </w:r>
    </w:p>
    <w:p w:rsidR="001040EF" w:rsidRDefault="001040EF" w:rsidP="00BC2B7C">
      <w:pPr>
        <w:outlineLvl w:val="0"/>
        <w:rPr>
          <w:rFonts w:cs="Calibri"/>
        </w:rPr>
      </w:pPr>
      <w:r>
        <w:rPr>
          <w:rFonts w:cs="Calibri"/>
        </w:rPr>
        <w:t>Партнер в данном разделе может лишь скачать и провери</w:t>
      </w:r>
      <w:r w:rsidR="00ED37D1">
        <w:rPr>
          <w:rFonts w:cs="Calibri"/>
        </w:rPr>
        <w:t>ть информацию по реквизитам (не думаю,</w:t>
      </w:r>
      <w:r>
        <w:rPr>
          <w:rFonts w:cs="Calibri"/>
        </w:rPr>
        <w:t xml:space="preserve"> что реквизиты мы дадим менять партнерам, скорее всего - нет).</w:t>
      </w:r>
    </w:p>
    <w:p w:rsidR="00ED37D1" w:rsidRDefault="00ED37D1" w:rsidP="00BC2B7C">
      <w:pPr>
        <w:outlineLvl w:val="0"/>
        <w:rPr>
          <w:rFonts w:cs="Calibri"/>
        </w:rPr>
      </w:pPr>
      <w:r>
        <w:rPr>
          <w:rFonts w:cs="Calibri"/>
        </w:rPr>
        <w:t>Раздел «формирование заказа». В данном разделе, должен быть реализован функционал с возможностью заказать товары, сконфигурировать, указать количество. Возможность выставить себе счет.</w:t>
      </w:r>
    </w:p>
    <w:p w:rsidR="00ED37D1" w:rsidRDefault="00ED37D1" w:rsidP="00BC2B7C">
      <w:pPr>
        <w:outlineLvl w:val="0"/>
        <w:rPr>
          <w:rFonts w:cs="Calibri"/>
        </w:rPr>
      </w:pPr>
      <w:r>
        <w:rPr>
          <w:rFonts w:cs="Calibri"/>
        </w:rPr>
        <w:lastRenderedPageBreak/>
        <w:t>Данный раздел стоит на утверждении, поэтому пока, все еще данный раздел будет обсуждаться,  тому же нам необходима интеграция с 1С (счета, нак</w:t>
      </w:r>
      <w:r w:rsidR="00527DD6">
        <w:rPr>
          <w:rFonts w:cs="Calibri"/>
        </w:rPr>
        <w:t>л</w:t>
      </w:r>
      <w:r>
        <w:rPr>
          <w:rFonts w:cs="Calibri"/>
        </w:rPr>
        <w:t xml:space="preserve">адные, товары, комплектации, количество и </w:t>
      </w:r>
      <w:proofErr w:type="spellStart"/>
      <w:r>
        <w:rPr>
          <w:rFonts w:cs="Calibri"/>
        </w:rPr>
        <w:t>тд</w:t>
      </w:r>
      <w:proofErr w:type="spellEnd"/>
      <w:r>
        <w:rPr>
          <w:rFonts w:cs="Calibri"/>
        </w:rPr>
        <w:t>). В общем, данный раздел пока рассматриваем как в прототипе, возможно, что то в нем поменяется, какой то функционал уберется. В любом случае, здесь должна быть совместная работа с 1С программистом.</w:t>
      </w:r>
    </w:p>
    <w:p w:rsidR="00ED37D1" w:rsidRDefault="00ED37D1" w:rsidP="00BC2B7C">
      <w:pPr>
        <w:outlineLvl w:val="0"/>
        <w:rPr>
          <w:rFonts w:cs="Calibri"/>
        </w:rPr>
      </w:pPr>
    </w:p>
    <w:p w:rsidR="00527DD6" w:rsidRDefault="00527DD6" w:rsidP="00BC2B7C">
      <w:pPr>
        <w:outlineLvl w:val="0"/>
        <w:rPr>
          <w:rFonts w:cs="Calibri"/>
        </w:rPr>
      </w:pPr>
    </w:p>
    <w:p w:rsidR="00527DD6" w:rsidRPr="001040EF" w:rsidRDefault="00527DD6" w:rsidP="00BC2B7C">
      <w:pPr>
        <w:outlineLvl w:val="0"/>
        <w:rPr>
          <w:rFonts w:cs="Calibri"/>
        </w:rPr>
      </w:pPr>
    </w:p>
    <w:p w:rsidR="004B3DE3" w:rsidRPr="004B3DE3" w:rsidRDefault="00DB7582" w:rsidP="00BC2B7C">
      <w:pPr>
        <w:outlineLvl w:val="0"/>
        <w:rPr>
          <w:rFonts w:cs="Calibri"/>
          <w:b/>
        </w:rPr>
      </w:pPr>
      <w:r>
        <w:rPr>
          <w:rFonts w:cs="Calibri"/>
          <w:b/>
        </w:rPr>
        <w:t>Административная компоновка и навигация</w:t>
      </w:r>
    </w:p>
    <w:p w:rsidR="00BC2B7C" w:rsidRPr="0004116A" w:rsidRDefault="00DB7582" w:rsidP="00BC2B7C">
      <w:pPr>
        <w:rPr>
          <w:rFonts w:cs="Calibri"/>
        </w:rPr>
      </w:pPr>
      <w:r>
        <w:rPr>
          <w:rFonts w:cs="Calibri"/>
        </w:rPr>
        <w:t>Необходимо</w:t>
      </w:r>
      <w:r w:rsidR="0004116A">
        <w:rPr>
          <w:rFonts w:cs="Calibri"/>
        </w:rPr>
        <w:t>, чтобы блоки</w:t>
      </w:r>
      <w:r>
        <w:rPr>
          <w:rFonts w:cs="Calibri"/>
        </w:rPr>
        <w:t xml:space="preserve"> выводящие функционал на страницы сайта -</w:t>
      </w:r>
      <w:r w:rsidR="0004116A">
        <w:rPr>
          <w:rFonts w:cs="Calibri"/>
        </w:rPr>
        <w:t xml:space="preserve"> можно было бы как то ле</w:t>
      </w:r>
      <w:r>
        <w:rPr>
          <w:rFonts w:cs="Calibri"/>
        </w:rPr>
        <w:t>гко компоновать, менять местами, страницами – в административной панели</w:t>
      </w:r>
      <w:r w:rsidR="0004116A">
        <w:rPr>
          <w:rFonts w:cs="Calibri"/>
        </w:rPr>
        <w:t>.</w:t>
      </w:r>
    </w:p>
    <w:p w:rsidR="004208F3" w:rsidRPr="00ED37D1" w:rsidRDefault="004208F3" w:rsidP="00ED37D1">
      <w:pPr>
        <w:rPr>
          <w:rFonts w:cs="Calibri"/>
        </w:rPr>
      </w:pPr>
      <w:r w:rsidRPr="00ED37D1">
        <w:rPr>
          <w:rFonts w:cs="Calibri"/>
        </w:rPr>
        <w:t>Обязательно учесть выгрузку/загрузку товара</w:t>
      </w:r>
      <w:r w:rsidR="00ED37D1" w:rsidRPr="00ED37D1">
        <w:rPr>
          <w:rFonts w:cs="Calibri"/>
        </w:rPr>
        <w:t xml:space="preserve"> из</w:t>
      </w:r>
      <w:r w:rsidRPr="00ED37D1">
        <w:rPr>
          <w:rFonts w:cs="Calibri"/>
        </w:rPr>
        <w:t xml:space="preserve"> 1</w:t>
      </w:r>
      <w:proofErr w:type="gramStart"/>
      <w:r w:rsidRPr="00ED37D1">
        <w:rPr>
          <w:rFonts w:cs="Calibri"/>
        </w:rPr>
        <w:t xml:space="preserve"> </w:t>
      </w:r>
      <w:r w:rsidR="009B48BC" w:rsidRPr="00ED37D1">
        <w:rPr>
          <w:rFonts w:cs="Calibri"/>
        </w:rPr>
        <w:t>С</w:t>
      </w:r>
      <w:proofErr w:type="gramEnd"/>
      <w:r w:rsidR="00ED37D1" w:rsidRPr="00ED37D1">
        <w:rPr>
          <w:rFonts w:cs="Calibri"/>
        </w:rPr>
        <w:t xml:space="preserve"> (но сейчас в 1С компании нет артикулов)</w:t>
      </w:r>
      <w:r w:rsidR="009B48BC" w:rsidRPr="00ED37D1">
        <w:rPr>
          <w:rFonts w:cs="Calibri"/>
        </w:rPr>
        <w:t xml:space="preserve">. </w:t>
      </w:r>
      <w:r w:rsidR="00ED37D1" w:rsidRPr="00ED37D1">
        <w:rPr>
          <w:rFonts w:cs="Calibri"/>
        </w:rPr>
        <w:t>В ближайшее время данный вопрос решается</w:t>
      </w:r>
      <w:r w:rsidRPr="00ED37D1">
        <w:rPr>
          <w:rFonts w:cs="Calibri"/>
        </w:rPr>
        <w:t>.</w:t>
      </w:r>
    </w:p>
    <w:p w:rsidR="004208F3" w:rsidRPr="00ED37D1" w:rsidRDefault="004208F3" w:rsidP="00ED37D1">
      <w:pPr>
        <w:rPr>
          <w:rFonts w:cs="Calibri"/>
        </w:rPr>
      </w:pPr>
      <w:r w:rsidRPr="00ED37D1">
        <w:rPr>
          <w:rFonts w:cs="Calibri"/>
        </w:rPr>
        <w:t>Мне также необходимо</w:t>
      </w:r>
      <w:r w:rsidR="00ED37D1" w:rsidRPr="00ED37D1">
        <w:rPr>
          <w:rFonts w:cs="Calibri"/>
        </w:rPr>
        <w:t>, чтобы была реализована</w:t>
      </w:r>
      <w:r w:rsidRPr="00ED37D1">
        <w:rPr>
          <w:rFonts w:cs="Calibri"/>
        </w:rPr>
        <w:t xml:space="preserve"> </w:t>
      </w:r>
      <w:r w:rsidRPr="00ED37D1">
        <w:rPr>
          <w:rFonts w:cs="Calibri"/>
          <w:lang w:val="en-US"/>
        </w:rPr>
        <w:t>YML</w:t>
      </w:r>
      <w:r w:rsidRPr="00ED37D1">
        <w:rPr>
          <w:rFonts w:cs="Calibri"/>
        </w:rPr>
        <w:t xml:space="preserve"> выгрузка товаров (</w:t>
      </w:r>
      <w:r w:rsidR="00ED37D1" w:rsidRPr="00ED37D1">
        <w:rPr>
          <w:rFonts w:cs="Calibri"/>
        </w:rPr>
        <w:t xml:space="preserve">на </w:t>
      </w:r>
      <w:r w:rsidRPr="00ED37D1">
        <w:rPr>
          <w:rFonts w:cs="Calibri"/>
        </w:rPr>
        <w:t xml:space="preserve">Я. </w:t>
      </w:r>
      <w:proofErr w:type="spellStart"/>
      <w:r w:rsidRPr="00ED37D1">
        <w:rPr>
          <w:rFonts w:cs="Calibri"/>
        </w:rPr>
        <w:t>Маркет</w:t>
      </w:r>
      <w:proofErr w:type="spellEnd"/>
      <w:r w:rsidRPr="00ED37D1">
        <w:rPr>
          <w:rFonts w:cs="Calibri"/>
        </w:rPr>
        <w:t xml:space="preserve"> и</w:t>
      </w:r>
      <w:r w:rsidR="009B48BC" w:rsidRPr="00ED37D1">
        <w:rPr>
          <w:rFonts w:cs="Calibri"/>
        </w:rPr>
        <w:t xml:space="preserve"> в</w:t>
      </w:r>
      <w:r w:rsidRPr="00ED37D1">
        <w:rPr>
          <w:rFonts w:cs="Calibri"/>
        </w:rPr>
        <w:t xml:space="preserve"> другие</w:t>
      </w:r>
      <w:r w:rsidR="009B48BC" w:rsidRPr="00ED37D1">
        <w:rPr>
          <w:rFonts w:cs="Calibri"/>
        </w:rPr>
        <w:t xml:space="preserve"> системы</w:t>
      </w:r>
      <w:r w:rsidRPr="00ED37D1">
        <w:rPr>
          <w:rFonts w:cs="Calibri"/>
        </w:rPr>
        <w:t>).</w:t>
      </w:r>
      <w:r w:rsidR="00527DD6">
        <w:rPr>
          <w:rFonts w:cs="Calibri"/>
        </w:rPr>
        <w:t xml:space="preserve"> (Скорее всего, данный функционал должен быть реализован не на данном сайте, а на сайте интернет магазина, поэтому оставляю данный пункт под вопросом).</w:t>
      </w:r>
    </w:p>
    <w:p w:rsidR="009B48BC" w:rsidRPr="00ED37D1" w:rsidRDefault="009B48BC" w:rsidP="00ED37D1">
      <w:pPr>
        <w:rPr>
          <w:rFonts w:cs="Calibri"/>
        </w:rPr>
      </w:pPr>
      <w:r w:rsidRPr="00ED37D1">
        <w:rPr>
          <w:rFonts w:cs="Calibri"/>
        </w:rPr>
        <w:t xml:space="preserve">Обязательно учесть возможность поисковой оптимизации (мета теги, карта сайта, </w:t>
      </w:r>
      <w:proofErr w:type="spellStart"/>
      <w:r w:rsidRPr="00ED37D1">
        <w:rPr>
          <w:rFonts w:cs="Calibri"/>
        </w:rPr>
        <w:t>роботс</w:t>
      </w:r>
      <w:proofErr w:type="spellEnd"/>
      <w:r w:rsidRPr="00ED37D1">
        <w:rPr>
          <w:rFonts w:cs="Calibri"/>
        </w:rPr>
        <w:t>.</w:t>
      </w:r>
      <w:r w:rsidRPr="00ED37D1">
        <w:rPr>
          <w:rFonts w:cs="Calibri"/>
          <w:lang w:val="en-US"/>
        </w:rPr>
        <w:t>txt</w:t>
      </w:r>
      <w:r w:rsidRPr="00ED37D1">
        <w:rPr>
          <w:rFonts w:cs="Calibri"/>
        </w:rPr>
        <w:t xml:space="preserve"> и </w:t>
      </w:r>
      <w:proofErr w:type="spellStart"/>
      <w:proofErr w:type="gramStart"/>
      <w:r w:rsidRPr="00ED37D1">
        <w:rPr>
          <w:rFonts w:cs="Calibri"/>
        </w:rPr>
        <w:t>др</w:t>
      </w:r>
      <w:proofErr w:type="spellEnd"/>
      <w:proofErr w:type="gramEnd"/>
      <w:r w:rsidRPr="00ED37D1">
        <w:rPr>
          <w:rFonts w:cs="Calibri"/>
        </w:rPr>
        <w:t>)</w:t>
      </w:r>
    </w:p>
    <w:p w:rsidR="004208F3" w:rsidRPr="00ED37D1" w:rsidRDefault="004208F3" w:rsidP="00ED37D1">
      <w:pPr>
        <w:ind w:left="360"/>
        <w:rPr>
          <w:rFonts w:cs="Calibri"/>
        </w:rPr>
      </w:pPr>
    </w:p>
    <w:p w:rsidR="00BC2B7C" w:rsidRPr="00BC2B7C" w:rsidRDefault="00BC2B7C" w:rsidP="00BC2B7C"/>
    <w:sectPr w:rsidR="00BC2B7C" w:rsidRPr="00BC2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5DC2"/>
    <w:multiLevelType w:val="hybridMultilevel"/>
    <w:tmpl w:val="46D268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D145A0"/>
    <w:multiLevelType w:val="hybridMultilevel"/>
    <w:tmpl w:val="7BD4E5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10019A"/>
    <w:multiLevelType w:val="hybridMultilevel"/>
    <w:tmpl w:val="1AA6D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D234F"/>
    <w:multiLevelType w:val="hybridMultilevel"/>
    <w:tmpl w:val="A816D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D64B00"/>
    <w:multiLevelType w:val="hybridMultilevel"/>
    <w:tmpl w:val="B15822BC"/>
    <w:lvl w:ilvl="0" w:tplc="6434A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831C3A"/>
    <w:multiLevelType w:val="hybridMultilevel"/>
    <w:tmpl w:val="48C65B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F578D5"/>
    <w:multiLevelType w:val="hybridMultilevel"/>
    <w:tmpl w:val="6E46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0E4095"/>
    <w:multiLevelType w:val="hybridMultilevel"/>
    <w:tmpl w:val="BAB0A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E368E"/>
    <w:multiLevelType w:val="hybridMultilevel"/>
    <w:tmpl w:val="68B687B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2715C6"/>
    <w:multiLevelType w:val="hybridMultilevel"/>
    <w:tmpl w:val="3B92E2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385437"/>
    <w:multiLevelType w:val="hybridMultilevel"/>
    <w:tmpl w:val="3490C2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F31F6A"/>
    <w:multiLevelType w:val="multilevel"/>
    <w:tmpl w:val="DE4C9BAC"/>
    <w:lvl w:ilvl="0">
      <w:start w:val="4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43350C93"/>
    <w:multiLevelType w:val="hybridMultilevel"/>
    <w:tmpl w:val="457AD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C72EE9"/>
    <w:multiLevelType w:val="hybridMultilevel"/>
    <w:tmpl w:val="C6C285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D46443"/>
    <w:multiLevelType w:val="hybridMultilevel"/>
    <w:tmpl w:val="0E484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F96DFC"/>
    <w:multiLevelType w:val="hybridMultilevel"/>
    <w:tmpl w:val="3C284A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D754C9"/>
    <w:multiLevelType w:val="hybridMultilevel"/>
    <w:tmpl w:val="92EA821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5335E69"/>
    <w:multiLevelType w:val="hybridMultilevel"/>
    <w:tmpl w:val="A6C8E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CE428D"/>
    <w:multiLevelType w:val="multilevel"/>
    <w:tmpl w:val="D1845AC4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590720CF"/>
    <w:multiLevelType w:val="hybridMultilevel"/>
    <w:tmpl w:val="ABD47E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8E4E99"/>
    <w:multiLevelType w:val="hybridMultilevel"/>
    <w:tmpl w:val="6234F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32349B"/>
    <w:multiLevelType w:val="hybridMultilevel"/>
    <w:tmpl w:val="9D1A9A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901AC4"/>
    <w:multiLevelType w:val="multilevel"/>
    <w:tmpl w:val="EAE045DE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>
    <w:nsid w:val="724B07CC"/>
    <w:multiLevelType w:val="hybridMultilevel"/>
    <w:tmpl w:val="3C4477D8"/>
    <w:lvl w:ilvl="0" w:tplc="3A66E8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65D9B"/>
    <w:multiLevelType w:val="hybridMultilevel"/>
    <w:tmpl w:val="942E4F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F82620"/>
    <w:multiLevelType w:val="hybridMultilevel"/>
    <w:tmpl w:val="F1CE29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5"/>
  </w:num>
  <w:num w:numId="4">
    <w:abstractNumId w:val="1"/>
  </w:num>
  <w:num w:numId="5">
    <w:abstractNumId w:val="13"/>
  </w:num>
  <w:num w:numId="6">
    <w:abstractNumId w:val="15"/>
  </w:num>
  <w:num w:numId="7">
    <w:abstractNumId w:val="16"/>
  </w:num>
  <w:num w:numId="8">
    <w:abstractNumId w:val="9"/>
  </w:num>
  <w:num w:numId="9">
    <w:abstractNumId w:val="18"/>
  </w:num>
  <w:num w:numId="10">
    <w:abstractNumId w:val="11"/>
  </w:num>
  <w:num w:numId="11">
    <w:abstractNumId w:val="21"/>
  </w:num>
  <w:num w:numId="12">
    <w:abstractNumId w:val="24"/>
  </w:num>
  <w:num w:numId="13">
    <w:abstractNumId w:val="8"/>
  </w:num>
  <w:num w:numId="14">
    <w:abstractNumId w:val="7"/>
  </w:num>
  <w:num w:numId="15">
    <w:abstractNumId w:val="19"/>
  </w:num>
  <w:num w:numId="16">
    <w:abstractNumId w:val="20"/>
  </w:num>
  <w:num w:numId="17">
    <w:abstractNumId w:val="23"/>
  </w:num>
  <w:num w:numId="18">
    <w:abstractNumId w:val="14"/>
  </w:num>
  <w:num w:numId="19">
    <w:abstractNumId w:val="5"/>
  </w:num>
  <w:num w:numId="20">
    <w:abstractNumId w:val="3"/>
  </w:num>
  <w:num w:numId="21">
    <w:abstractNumId w:val="6"/>
  </w:num>
  <w:num w:numId="22">
    <w:abstractNumId w:val="12"/>
  </w:num>
  <w:num w:numId="23">
    <w:abstractNumId w:val="0"/>
  </w:num>
  <w:num w:numId="24">
    <w:abstractNumId w:val="17"/>
  </w:num>
  <w:num w:numId="25">
    <w:abstractNumId w:val="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64"/>
    <w:rsid w:val="00023551"/>
    <w:rsid w:val="0004116A"/>
    <w:rsid w:val="00065C52"/>
    <w:rsid w:val="00076A29"/>
    <w:rsid w:val="000C5879"/>
    <w:rsid w:val="000E05E6"/>
    <w:rsid w:val="000E0C86"/>
    <w:rsid w:val="001040EF"/>
    <w:rsid w:val="001839D5"/>
    <w:rsid w:val="001D0BCA"/>
    <w:rsid w:val="001F6CAB"/>
    <w:rsid w:val="00211D81"/>
    <w:rsid w:val="00214690"/>
    <w:rsid w:val="00221A1A"/>
    <w:rsid w:val="00243E26"/>
    <w:rsid w:val="00246A75"/>
    <w:rsid w:val="00254D3A"/>
    <w:rsid w:val="00257F7F"/>
    <w:rsid w:val="00264AC1"/>
    <w:rsid w:val="0026518A"/>
    <w:rsid w:val="002D2DA9"/>
    <w:rsid w:val="00371CAD"/>
    <w:rsid w:val="00394F2E"/>
    <w:rsid w:val="00402B6E"/>
    <w:rsid w:val="004208F3"/>
    <w:rsid w:val="00421B96"/>
    <w:rsid w:val="0042222A"/>
    <w:rsid w:val="004367ED"/>
    <w:rsid w:val="00486C5E"/>
    <w:rsid w:val="00494DF2"/>
    <w:rsid w:val="004959BE"/>
    <w:rsid w:val="004B3DE3"/>
    <w:rsid w:val="004B5681"/>
    <w:rsid w:val="005248DB"/>
    <w:rsid w:val="00527DD6"/>
    <w:rsid w:val="00554549"/>
    <w:rsid w:val="005646CA"/>
    <w:rsid w:val="005976B0"/>
    <w:rsid w:val="005D4392"/>
    <w:rsid w:val="006108BD"/>
    <w:rsid w:val="00642E48"/>
    <w:rsid w:val="006647D4"/>
    <w:rsid w:val="0067186E"/>
    <w:rsid w:val="006835F7"/>
    <w:rsid w:val="00691664"/>
    <w:rsid w:val="006E606C"/>
    <w:rsid w:val="00762E70"/>
    <w:rsid w:val="007639C9"/>
    <w:rsid w:val="00796467"/>
    <w:rsid w:val="007B0C99"/>
    <w:rsid w:val="007F054D"/>
    <w:rsid w:val="00832A66"/>
    <w:rsid w:val="00832C91"/>
    <w:rsid w:val="00843065"/>
    <w:rsid w:val="008670B7"/>
    <w:rsid w:val="008818E0"/>
    <w:rsid w:val="008B5AF7"/>
    <w:rsid w:val="008E3FDE"/>
    <w:rsid w:val="008F3E53"/>
    <w:rsid w:val="008F6952"/>
    <w:rsid w:val="009038C3"/>
    <w:rsid w:val="00906862"/>
    <w:rsid w:val="00926CBF"/>
    <w:rsid w:val="00945203"/>
    <w:rsid w:val="009600EF"/>
    <w:rsid w:val="009B39EB"/>
    <w:rsid w:val="009B416A"/>
    <w:rsid w:val="009B48BC"/>
    <w:rsid w:val="009D2836"/>
    <w:rsid w:val="00A338C9"/>
    <w:rsid w:val="00A613D0"/>
    <w:rsid w:val="00B16046"/>
    <w:rsid w:val="00B3085B"/>
    <w:rsid w:val="00B547C2"/>
    <w:rsid w:val="00B64A2F"/>
    <w:rsid w:val="00B77128"/>
    <w:rsid w:val="00B85E09"/>
    <w:rsid w:val="00B93922"/>
    <w:rsid w:val="00B95B14"/>
    <w:rsid w:val="00BC2B7C"/>
    <w:rsid w:val="00BF2600"/>
    <w:rsid w:val="00C2173D"/>
    <w:rsid w:val="00C67B61"/>
    <w:rsid w:val="00CC69D6"/>
    <w:rsid w:val="00D50108"/>
    <w:rsid w:val="00D75414"/>
    <w:rsid w:val="00DB7582"/>
    <w:rsid w:val="00E24385"/>
    <w:rsid w:val="00E42427"/>
    <w:rsid w:val="00E74AA6"/>
    <w:rsid w:val="00E75A79"/>
    <w:rsid w:val="00E905F9"/>
    <w:rsid w:val="00E91B82"/>
    <w:rsid w:val="00EA18FF"/>
    <w:rsid w:val="00EB3E73"/>
    <w:rsid w:val="00EB68B4"/>
    <w:rsid w:val="00ED37D1"/>
    <w:rsid w:val="00EE4942"/>
    <w:rsid w:val="00F91AD2"/>
    <w:rsid w:val="00F9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C2B7C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BC2B7C"/>
    <w:rPr>
      <w:rFonts w:ascii="Tahoma" w:eastAsia="Times New Roman" w:hAnsi="Tahoma" w:cs="Tahoma"/>
      <w:sz w:val="20"/>
      <w:szCs w:val="24"/>
      <w:lang w:eastAsia="ru-RU"/>
    </w:rPr>
  </w:style>
  <w:style w:type="character" w:customStyle="1" w:styleId="a5">
    <w:name w:val="a"/>
    <w:basedOn w:val="a0"/>
    <w:rsid w:val="00BC2B7C"/>
    <w:rPr>
      <w:i/>
      <w:iCs/>
      <w:color w:val="808080"/>
    </w:rPr>
  </w:style>
  <w:style w:type="paragraph" w:styleId="a6">
    <w:name w:val="List Paragraph"/>
    <w:basedOn w:val="a"/>
    <w:uiPriority w:val="34"/>
    <w:qFormat/>
    <w:rsid w:val="00B95B1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B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B3DE3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75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C2B7C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BC2B7C"/>
    <w:rPr>
      <w:rFonts w:ascii="Tahoma" w:eastAsia="Times New Roman" w:hAnsi="Tahoma" w:cs="Tahoma"/>
      <w:sz w:val="20"/>
      <w:szCs w:val="24"/>
      <w:lang w:eastAsia="ru-RU"/>
    </w:rPr>
  </w:style>
  <w:style w:type="character" w:customStyle="1" w:styleId="a5">
    <w:name w:val="a"/>
    <w:basedOn w:val="a0"/>
    <w:rsid w:val="00BC2B7C"/>
    <w:rPr>
      <w:i/>
      <w:iCs/>
      <w:color w:val="808080"/>
    </w:rPr>
  </w:style>
  <w:style w:type="paragraph" w:styleId="a6">
    <w:name w:val="List Paragraph"/>
    <w:basedOn w:val="a"/>
    <w:uiPriority w:val="34"/>
    <w:qFormat/>
    <w:rsid w:val="00B95B1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B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B3DE3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754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1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3209</Words>
  <Characters>18297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2014-02-17T12:01:00Z</dcterms:created>
  <dcterms:modified xsi:type="dcterms:W3CDTF">2014-02-24T06:55:00Z</dcterms:modified>
</cp:coreProperties>
</file>